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3A0E" w14:textId="77777777" w:rsidR="00EF40D3" w:rsidRDefault="00C3230B">
      <w:pPr>
        <w:pStyle w:val="Titre"/>
        <w:rPr>
          <w:ins w:id="0" w:author="Hallam Nasreddine" w:date="2022-04-04T18:45:00Z"/>
        </w:rPr>
        <w:pPrChange w:id="1" w:author="Hallam Nasreddine" w:date="2022-04-04T18:45:00Z">
          <w:pPr>
            <w:pStyle w:val="Sous-titre"/>
            <w:jc w:val="right"/>
          </w:pPr>
        </w:pPrChange>
      </w:pPr>
      <w:r>
        <w:t>Project 2</w:t>
      </w:r>
      <w:ins w:id="2" w:author="Hallam Nasreddine" w:date="2022-04-04T18:45:00Z">
        <w:r w:rsidR="00EF40D3">
          <w:t xml:space="preserve"> Planning Exercise</w:t>
        </w:r>
      </w:ins>
      <w:del w:id="3" w:author="Hallam Nasreddine" w:date="2022-04-04T18:45:00Z">
        <w:r w:rsidDel="00EF40D3">
          <w:delText xml:space="preserve">- </w:delText>
        </w:r>
      </w:del>
    </w:p>
    <w:p w14:paraId="669AA60F" w14:textId="3516F292" w:rsidR="004850FB" w:rsidRPr="00EF40D3" w:rsidDel="00EF40D3" w:rsidRDefault="00C3230B">
      <w:pPr>
        <w:pStyle w:val="Sous-titre"/>
        <w:jc w:val="right"/>
        <w:rPr>
          <w:del w:id="4" w:author="Hallam Nasreddine" w:date="2022-04-04T18:45:00Z"/>
          <w:rPrChange w:id="5" w:author="Hallam Nasreddine" w:date="2022-04-04T18:45:00Z">
            <w:rPr>
              <w:del w:id="6" w:author="Hallam Nasreddine" w:date="2022-04-04T18:45:00Z"/>
            </w:rPr>
          </w:rPrChange>
        </w:rPr>
        <w:pPrChange w:id="7" w:author="Hallam Nasreddine" w:date="2022-04-04T18:45:00Z">
          <w:pPr>
            <w:pStyle w:val="Titre"/>
          </w:pPr>
        </w:pPrChange>
      </w:pPr>
      <w:del w:id="8" w:author="Hallam Nasreddine" w:date="2022-04-04T18:45:00Z">
        <w:r w:rsidDel="00EF40D3">
          <w:br/>
        </w:r>
        <w:r w:rsidR="004850FB" w:rsidRPr="00EF40D3" w:rsidDel="00EF40D3">
          <w:rPr>
            <w:rPrChange w:id="9" w:author="Hallam Nasreddine" w:date="2022-04-04T18:45:00Z">
              <w:rPr/>
            </w:rPrChange>
          </w:rPr>
          <w:delText>A fully fledged Django</w:delText>
        </w:r>
        <w:r w:rsidR="00615C72" w:rsidRPr="00EF40D3" w:rsidDel="00EF40D3">
          <w:rPr>
            <w:rPrChange w:id="10" w:author="Hallam Nasreddine" w:date="2022-04-04T18:45:00Z">
              <w:rPr/>
            </w:rPrChange>
          </w:rPr>
          <w:delText xml:space="preserve"> </w:delText>
        </w:r>
        <w:r w:rsidR="004850FB" w:rsidRPr="00EF40D3" w:rsidDel="00EF40D3">
          <w:rPr>
            <w:rPrChange w:id="11" w:author="Hallam Nasreddine" w:date="2022-04-04T18:45:00Z">
              <w:rPr/>
            </w:rPrChange>
          </w:rPr>
          <w:delText xml:space="preserve">Web </w:delText>
        </w:r>
        <w:r w:rsidR="00615C72" w:rsidRPr="00EF40D3" w:rsidDel="00EF40D3">
          <w:rPr>
            <w:rPrChange w:id="12" w:author="Hallam Nasreddine" w:date="2022-04-04T18:45:00Z">
              <w:rPr/>
            </w:rPrChange>
          </w:rPr>
          <w:delText>S</w:delText>
        </w:r>
        <w:r w:rsidR="009A31A3" w:rsidRPr="00EF40D3" w:rsidDel="00EF40D3">
          <w:rPr>
            <w:rPrChange w:id="13" w:author="Hallam Nasreddine" w:date="2022-04-04T18:45:00Z">
              <w:rPr/>
            </w:rPrChange>
          </w:rPr>
          <w:delText>ite</w:delText>
        </w:r>
        <w:r w:rsidR="00615C72" w:rsidRPr="00EF40D3" w:rsidDel="00EF40D3">
          <w:rPr>
            <w:rPrChange w:id="14" w:author="Hallam Nasreddine" w:date="2022-04-04T18:45:00Z">
              <w:rPr/>
            </w:rPrChange>
          </w:rPr>
          <w:delText xml:space="preserve"> Project</w:delText>
        </w:r>
      </w:del>
    </w:p>
    <w:p w14:paraId="31F77549" w14:textId="7C1439B8" w:rsidR="00746393" w:rsidRDefault="00C3230B">
      <w:pPr>
        <w:pStyle w:val="Sous-titre"/>
        <w:jc w:val="right"/>
      </w:pPr>
      <w:r w:rsidRPr="00EF40D3">
        <w:t>Prepared</w:t>
      </w:r>
      <w:r>
        <w:t xml:space="preserve"> by </w:t>
      </w:r>
      <w:proofErr w:type="spellStart"/>
      <w:r w:rsidR="00746393">
        <w:t>Nasreddine</w:t>
      </w:r>
      <w:proofErr w:type="spellEnd"/>
      <w:r w:rsidR="00746393">
        <w:t xml:space="preserve"> Hallam</w:t>
      </w:r>
    </w:p>
    <w:p w14:paraId="4C648974" w14:textId="77777777" w:rsidR="00EF40D3" w:rsidRDefault="00EF40D3">
      <w:pPr>
        <w:rPr>
          <w:ins w:id="15" w:author="Hallam Nasreddine" w:date="2022-04-04T18:45:00Z"/>
        </w:rPr>
      </w:pPr>
    </w:p>
    <w:p w14:paraId="706D2657" w14:textId="55AE2C58" w:rsidR="009B0CAF" w:rsidDel="004815FF" w:rsidRDefault="009B0CAF">
      <w:pPr>
        <w:spacing w:before="0" w:after="160" w:line="259" w:lineRule="auto"/>
        <w:rPr>
          <w:del w:id="16" w:author="Hallam Nasreddine" w:date="2022-04-04T16:32:00Z"/>
        </w:rPr>
      </w:pPr>
      <w:del w:id="17" w:author="Hallam Nasreddine" w:date="2022-04-04T16:32:00Z">
        <w:r w:rsidDel="004815FF">
          <w:br w:type="page"/>
        </w:r>
      </w:del>
    </w:p>
    <w:p w14:paraId="7E00E1D3" w14:textId="25AE3D5E" w:rsidR="00250BD4" w:rsidDel="00B8055E" w:rsidRDefault="00250BD4">
      <w:pPr>
        <w:spacing w:before="0" w:after="160" w:line="259" w:lineRule="auto"/>
        <w:rPr>
          <w:del w:id="18" w:author="Hallam Nasreddine" w:date="2022-04-04T17:59:00Z"/>
        </w:rPr>
        <w:pPrChange w:id="19" w:author="Hallam Nasreddine" w:date="2022-04-04T16:32:00Z">
          <w:pPr>
            <w:pStyle w:val="En-ttedetabledesmatires"/>
          </w:pPr>
        </w:pPrChange>
      </w:pPr>
    </w:p>
    <w:p w14:paraId="637AEDC7" w14:textId="084BA384" w:rsidR="00250BD4" w:rsidRPr="007362F5" w:rsidDel="004815FF" w:rsidRDefault="00B14461" w:rsidP="007362F5">
      <w:pPr>
        <w:pStyle w:val="Sous-titre"/>
        <w:rPr>
          <w:del w:id="20" w:author="Hallam Nasreddine" w:date="2022-04-04T16:33:00Z"/>
          <w:sz w:val="32"/>
          <w:szCs w:val="32"/>
          <w:lang w:val="en-US"/>
        </w:rPr>
      </w:pPr>
      <w:del w:id="21" w:author="Hallam Nasreddine" w:date="2022-04-04T16:33:00Z">
        <w:r w:rsidRPr="007362F5" w:rsidDel="004815FF">
          <w:rPr>
            <w:sz w:val="32"/>
            <w:szCs w:val="32"/>
            <w:lang w:val="en-US"/>
          </w:rPr>
          <w:delText>Table of Contents</w:delText>
        </w:r>
      </w:del>
    </w:p>
    <w:p w14:paraId="788B332C" w14:textId="64463209" w:rsidR="00B14461" w:rsidDel="004815FF" w:rsidRDefault="00B14461">
      <w:pPr>
        <w:pStyle w:val="TM1"/>
        <w:tabs>
          <w:tab w:val="right" w:leader="dot" w:pos="9350"/>
        </w:tabs>
        <w:spacing w:line="480" w:lineRule="auto"/>
        <w:rPr>
          <w:del w:id="22" w:author="Hallam Nasreddine" w:date="2022-04-04T16:33:00Z"/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CA"/>
        </w:rPr>
      </w:pPr>
      <w:del w:id="23" w:author="Hallam Nasreddine" w:date="2022-04-04T16:33:00Z">
        <w:r w:rsidDel="004815FF">
          <w:fldChar w:fldCharType="begin"/>
        </w:r>
        <w:r w:rsidDel="004815FF">
          <w:delInstrText xml:space="preserve"> TOC \o "1-3" \h \z \u </w:delInstrText>
        </w:r>
        <w:r w:rsidDel="004815FF">
          <w:fldChar w:fldCharType="separate"/>
        </w:r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"_Toc99971468"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Project</w:delText>
        </w:r>
        <w:r w:rsidRPr="00C41ADD" w:rsidDel="004815FF">
          <w:rPr>
            <w:rStyle w:val="Lienhypertexte"/>
            <w:noProof/>
          </w:rPr>
          <w:fldChar w:fldCharType="end"/>
        </w:r>
        <w:r w:rsidDel="004815FF">
          <w:rPr>
            <w:rStyle w:val="Lienhypertexte"/>
            <w:noProof/>
          </w:rPr>
          <w:delText xml:space="preserve"> </w:delText>
        </w:r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"_Toc99971469"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Overview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_Toc99971469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3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0F372436" w14:textId="07B8D645" w:rsidR="00B14461" w:rsidDel="004815FF" w:rsidRDefault="00B14461" w:rsidP="007362F5">
      <w:pPr>
        <w:pStyle w:val="TM1"/>
        <w:tabs>
          <w:tab w:val="right" w:leader="dot" w:pos="9350"/>
        </w:tabs>
        <w:spacing w:line="480" w:lineRule="auto"/>
        <w:rPr>
          <w:del w:id="24" w:author="Hallam Nasreddine" w:date="2022-04-04T16:33:00Z"/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CA"/>
        </w:rPr>
      </w:pPr>
      <w:del w:id="25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"_Toc99971470"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Learning Objectives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_Toc99971470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3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0B65EFFB" w14:textId="6571C275" w:rsidR="00B14461" w:rsidDel="004815FF" w:rsidRDefault="00B14461" w:rsidP="007362F5">
      <w:pPr>
        <w:pStyle w:val="TM1"/>
        <w:tabs>
          <w:tab w:val="left" w:pos="440"/>
          <w:tab w:val="right" w:leader="dot" w:pos="9350"/>
        </w:tabs>
        <w:spacing w:line="480" w:lineRule="auto"/>
        <w:rPr>
          <w:del w:id="26" w:author="Hallam Nasreddine" w:date="2022-04-04T16:33:00Z"/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CA"/>
        </w:rPr>
      </w:pPr>
      <w:del w:id="27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"_Toc99971476"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2.</w:delText>
        </w:r>
        <w:r w:rsidDel="004815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CA"/>
          </w:rPr>
          <w:tab/>
        </w:r>
        <w:r w:rsidRPr="00C41ADD" w:rsidDel="004815FF">
          <w:rPr>
            <w:rStyle w:val="Lienhypertexte"/>
            <w:noProof/>
          </w:rPr>
          <w:delText xml:space="preserve">Development/coding </w:delText>
        </w:r>
        <w:r w:rsidRPr="007362F5" w:rsidDel="004815FF">
          <w:rPr>
            <w:rStyle w:val="Lienhypertexte"/>
            <w:noProof/>
            <w:sz w:val="24"/>
          </w:rPr>
          <w:delText>tools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_Toc99971476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3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60B428E7" w14:textId="35C8C50E" w:rsidR="00B14461" w:rsidDel="004815FF" w:rsidRDefault="00B14461" w:rsidP="007362F5">
      <w:pPr>
        <w:pStyle w:val="TM1"/>
        <w:tabs>
          <w:tab w:val="left" w:pos="440"/>
          <w:tab w:val="right" w:leader="dot" w:pos="9350"/>
        </w:tabs>
        <w:spacing w:line="480" w:lineRule="auto"/>
        <w:rPr>
          <w:del w:id="28" w:author="Hallam Nasreddine" w:date="2022-04-04T16:33:00Z"/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CA"/>
        </w:rPr>
      </w:pPr>
      <w:del w:id="29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"_Toc99971477"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3.</w:delText>
        </w:r>
        <w:r w:rsidDel="004815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CA"/>
          </w:rPr>
          <w:tab/>
        </w:r>
        <w:r w:rsidRPr="00C41ADD" w:rsidDel="004815FF">
          <w:rPr>
            <w:rStyle w:val="Lienhypertexte"/>
            <w:noProof/>
          </w:rPr>
          <w:delText>Technical Requirements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_Toc99971477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4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7A921303" w14:textId="58FDE395" w:rsidR="00B14461" w:rsidDel="004815FF" w:rsidRDefault="00B14461" w:rsidP="007362F5">
      <w:pPr>
        <w:pStyle w:val="TM2"/>
        <w:tabs>
          <w:tab w:val="right" w:leader="dot" w:pos="9350"/>
        </w:tabs>
        <w:spacing w:line="480" w:lineRule="auto"/>
        <w:rPr>
          <w:del w:id="30" w:author="Hallam Nasreddine" w:date="2022-04-04T16:33:00Z"/>
          <w:rFonts w:eastAsiaTheme="minorEastAsia" w:cstheme="minorBidi"/>
          <w:smallCaps w:val="0"/>
          <w:noProof/>
          <w:sz w:val="22"/>
          <w:szCs w:val="22"/>
          <w:lang w:eastAsia="en-CA"/>
        </w:rPr>
      </w:pPr>
      <w:del w:id="31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"_Toc99971478"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 xml:space="preserve">3.1 Website </w:delText>
        </w:r>
        <w:r w:rsidRPr="00C41ADD" w:rsidDel="004815FF">
          <w:rPr>
            <w:rStyle w:val="Lienhypertexte"/>
            <w:noProof/>
            <w:highlight w:val="red"/>
          </w:rPr>
          <w:delText>Administration</w:delText>
        </w:r>
        <w:r w:rsidRPr="00C41ADD" w:rsidDel="004815FF">
          <w:rPr>
            <w:rStyle w:val="Lienhypertexte"/>
            <w:noProof/>
          </w:rPr>
          <w:delText xml:space="preserve"> Application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_Toc99971478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4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50F045E9" w14:textId="4F9A79F2" w:rsidR="00B14461" w:rsidDel="004815FF" w:rsidRDefault="00B14461" w:rsidP="007362F5">
      <w:pPr>
        <w:pStyle w:val="TM2"/>
        <w:tabs>
          <w:tab w:val="right" w:leader="dot" w:pos="9350"/>
        </w:tabs>
        <w:spacing w:line="480" w:lineRule="auto"/>
        <w:rPr>
          <w:del w:id="32" w:author="Hallam Nasreddine" w:date="2022-04-04T16:33:00Z"/>
          <w:rFonts w:eastAsiaTheme="minorEastAsia" w:cstheme="minorBidi"/>
          <w:smallCaps w:val="0"/>
          <w:noProof/>
          <w:sz w:val="22"/>
          <w:szCs w:val="22"/>
          <w:lang w:eastAsia="en-CA"/>
        </w:rPr>
      </w:pPr>
      <w:del w:id="33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"_Toc99971479"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 xml:space="preserve">3.2 Website </w:delText>
        </w:r>
        <w:r w:rsidRPr="00C41ADD" w:rsidDel="004815FF">
          <w:rPr>
            <w:rStyle w:val="Lienhypertexte"/>
            <w:noProof/>
            <w:highlight w:val="red"/>
          </w:rPr>
          <w:delText>User Management</w:delText>
        </w:r>
        <w:r w:rsidRPr="00C41ADD" w:rsidDel="004815FF">
          <w:rPr>
            <w:rStyle w:val="Lienhypertexte"/>
            <w:noProof/>
          </w:rPr>
          <w:delText xml:space="preserve"> Application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_Toc99971479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4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2CB6E42C" w14:textId="31BD1C25" w:rsidR="00B14461" w:rsidDel="004815FF" w:rsidRDefault="00B14461" w:rsidP="007362F5">
      <w:pPr>
        <w:pStyle w:val="TM2"/>
        <w:tabs>
          <w:tab w:val="right" w:leader="dot" w:pos="9350"/>
        </w:tabs>
        <w:spacing w:line="480" w:lineRule="auto"/>
        <w:rPr>
          <w:del w:id="34" w:author="Hallam Nasreddine" w:date="2022-04-04T16:33:00Z"/>
          <w:rFonts w:eastAsiaTheme="minorEastAsia" w:cstheme="minorBidi"/>
          <w:smallCaps w:val="0"/>
          <w:noProof/>
          <w:sz w:val="22"/>
          <w:szCs w:val="22"/>
          <w:lang w:eastAsia="en-CA"/>
        </w:rPr>
      </w:pPr>
      <w:del w:id="35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"_Toc99971480"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 xml:space="preserve">3.3 Website </w:delText>
        </w:r>
        <w:r w:rsidRPr="00C41ADD" w:rsidDel="004815FF">
          <w:rPr>
            <w:rStyle w:val="Lienhypertexte"/>
            <w:noProof/>
            <w:highlight w:val="red"/>
          </w:rPr>
          <w:delText>Messaging application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_Toc99971480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5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7F5C2E5E" w14:textId="5C06F9D7" w:rsidR="00B14461" w:rsidDel="004815FF" w:rsidRDefault="00B14461" w:rsidP="007362F5">
      <w:pPr>
        <w:pStyle w:val="TM2"/>
        <w:tabs>
          <w:tab w:val="right" w:leader="dot" w:pos="9350"/>
        </w:tabs>
        <w:spacing w:line="480" w:lineRule="auto"/>
        <w:rPr>
          <w:del w:id="36" w:author="Hallam Nasreddine" w:date="2022-04-04T16:33:00Z"/>
          <w:rFonts w:eastAsiaTheme="minorEastAsia" w:cstheme="minorBidi"/>
          <w:smallCaps w:val="0"/>
          <w:noProof/>
          <w:sz w:val="22"/>
          <w:szCs w:val="22"/>
          <w:lang w:eastAsia="en-CA"/>
        </w:rPr>
      </w:pPr>
      <w:del w:id="37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"_Toc99971481"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 xml:space="preserve">3.4 The Website </w:delText>
        </w:r>
        <w:r w:rsidRPr="00C41ADD" w:rsidDel="004815FF">
          <w:rPr>
            <w:rStyle w:val="Lienhypertexte"/>
            <w:noProof/>
            <w:highlight w:val="red"/>
          </w:rPr>
          <w:delText>Item Catalog Application</w:delText>
        </w:r>
        <w:r w:rsidRPr="00C41ADD" w:rsidDel="004815FF">
          <w:rPr>
            <w:rStyle w:val="Lienhypertexte"/>
            <w:noProof/>
          </w:rPr>
          <w:delText xml:space="preserve"> (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_Toc99971481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5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0E6BC9CE" w14:textId="5C3D83D2" w:rsidR="00B14461" w:rsidDel="004815FF" w:rsidRDefault="00B14461" w:rsidP="007362F5">
      <w:pPr>
        <w:pStyle w:val="TM1"/>
        <w:tabs>
          <w:tab w:val="left" w:pos="440"/>
          <w:tab w:val="right" w:leader="dot" w:pos="9350"/>
        </w:tabs>
        <w:spacing w:line="480" w:lineRule="auto"/>
        <w:rPr>
          <w:del w:id="38" w:author="Hallam Nasreddine" w:date="2022-04-04T16:33:00Z"/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CA"/>
        </w:rPr>
      </w:pPr>
      <w:del w:id="39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"_Toc99971482"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4.</w:delText>
        </w:r>
        <w:r w:rsidDel="004815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CA"/>
          </w:rPr>
          <w:tab/>
        </w:r>
        <w:r w:rsidRPr="00C41ADD" w:rsidDel="004815FF">
          <w:rPr>
            <w:rStyle w:val="Lienhypertexte"/>
            <w:noProof/>
          </w:rPr>
          <w:delText>Project Requirements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_Toc99971482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6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5829AED7" w14:textId="17C96942" w:rsidR="00B14461" w:rsidDel="004815FF" w:rsidRDefault="00B14461" w:rsidP="007362F5">
      <w:pPr>
        <w:pStyle w:val="TM1"/>
        <w:tabs>
          <w:tab w:val="left" w:pos="440"/>
          <w:tab w:val="right" w:leader="dot" w:pos="9350"/>
        </w:tabs>
        <w:spacing w:line="480" w:lineRule="auto"/>
        <w:rPr>
          <w:del w:id="40" w:author="Hallam Nasreddine" w:date="2022-04-04T16:33:00Z"/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CA"/>
        </w:rPr>
      </w:pPr>
      <w:del w:id="41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"_Toc99971484"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5.</w:delText>
        </w:r>
        <w:r w:rsidDel="004815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CA"/>
          </w:rPr>
          <w:tab/>
        </w:r>
        <w:r w:rsidRPr="00C41ADD" w:rsidDel="004815FF">
          <w:rPr>
            <w:rStyle w:val="Lienhypertexte"/>
            <w:noProof/>
          </w:rPr>
          <w:delText>Submission and deadline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_Toc99971484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6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52254120" w14:textId="40F412BB" w:rsidR="00B14461" w:rsidDel="004815FF" w:rsidRDefault="00B14461" w:rsidP="007362F5">
      <w:pPr>
        <w:pStyle w:val="TM1"/>
        <w:tabs>
          <w:tab w:val="left" w:pos="440"/>
          <w:tab w:val="right" w:leader="dot" w:pos="9350"/>
        </w:tabs>
        <w:spacing w:line="480" w:lineRule="auto"/>
        <w:rPr>
          <w:del w:id="42" w:author="Hallam Nasreddine" w:date="2022-04-04T16:33:00Z"/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CA"/>
        </w:rPr>
      </w:pPr>
      <w:del w:id="43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"_Toc99971485"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  <w:lang w:val="en-US"/>
          </w:rPr>
          <w:delText>6.</w:delText>
        </w:r>
        <w:r w:rsidDel="004815F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CA"/>
          </w:rPr>
          <w:tab/>
        </w:r>
        <w:r w:rsidRPr="00C41ADD" w:rsidDel="004815FF">
          <w:rPr>
            <w:rStyle w:val="Lienhypertexte"/>
            <w:noProof/>
            <w:lang w:val="en-US"/>
          </w:rPr>
          <w:delText>Appendix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_Toc99971485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7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7A404C5A" w14:textId="0ACBE2D8" w:rsidR="00B14461" w:rsidDel="004815FF" w:rsidRDefault="00B14461" w:rsidP="007362F5">
      <w:pPr>
        <w:pStyle w:val="TM2"/>
        <w:tabs>
          <w:tab w:val="right" w:leader="dot" w:pos="9350"/>
        </w:tabs>
        <w:spacing w:line="480" w:lineRule="auto"/>
        <w:rPr>
          <w:del w:id="44" w:author="Hallam Nasreddine" w:date="2022-04-04T16:33:00Z"/>
          <w:rFonts w:eastAsiaTheme="minorEastAsia" w:cstheme="minorBidi"/>
          <w:smallCaps w:val="0"/>
          <w:noProof/>
          <w:sz w:val="22"/>
          <w:szCs w:val="22"/>
          <w:lang w:eastAsia="en-CA"/>
        </w:rPr>
      </w:pPr>
      <w:del w:id="45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"_Toc99971486"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6.1 Projects themes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_Toc99971486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7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0FBE0FD6" w14:textId="2524C7C6" w:rsidR="00B14461" w:rsidDel="004815FF" w:rsidRDefault="00B14461" w:rsidP="007362F5">
      <w:pPr>
        <w:pStyle w:val="TM3"/>
        <w:tabs>
          <w:tab w:val="right" w:leader="dot" w:pos="9350"/>
        </w:tabs>
        <w:spacing w:line="480" w:lineRule="auto"/>
        <w:rPr>
          <w:del w:id="46" w:author="Hallam Nasreddine" w:date="2022-04-04T16:33:00Z"/>
          <w:rFonts w:eastAsiaTheme="minorEastAsia" w:cstheme="minorBidi"/>
          <w:i w:val="0"/>
          <w:iCs w:val="0"/>
          <w:noProof/>
          <w:sz w:val="22"/>
          <w:szCs w:val="22"/>
          <w:lang w:eastAsia="en-CA"/>
        </w:rPr>
      </w:pPr>
      <w:del w:id="47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"_Toc99971487"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6.1.1 Project Prototype Instance 1 – The academic projects (item)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_Toc99971487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7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09723107" w14:textId="44F87509" w:rsidR="00B14461" w:rsidDel="004815FF" w:rsidRDefault="00B14461" w:rsidP="007362F5">
      <w:pPr>
        <w:pStyle w:val="TM3"/>
        <w:tabs>
          <w:tab w:val="right" w:leader="dot" w:pos="9350"/>
        </w:tabs>
        <w:spacing w:line="480" w:lineRule="auto"/>
        <w:rPr>
          <w:del w:id="48" w:author="Hallam Nasreddine" w:date="2022-04-04T16:33:00Z"/>
          <w:rFonts w:eastAsiaTheme="minorEastAsia" w:cstheme="minorBidi"/>
          <w:i w:val="0"/>
          <w:iCs w:val="0"/>
          <w:noProof/>
          <w:sz w:val="22"/>
          <w:szCs w:val="22"/>
          <w:lang w:eastAsia="en-CA"/>
        </w:rPr>
      </w:pPr>
      <w:del w:id="49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"_Toc99971488"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6.1.2 Project Prototype Instance 2 – The documentary movies (item)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_Toc99971488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7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7CCF9A6D" w14:textId="42111291" w:rsidR="00B14461" w:rsidDel="004815FF" w:rsidRDefault="00B14461" w:rsidP="007362F5">
      <w:pPr>
        <w:pStyle w:val="TM3"/>
        <w:tabs>
          <w:tab w:val="right" w:leader="dot" w:pos="9350"/>
        </w:tabs>
        <w:spacing w:line="480" w:lineRule="auto"/>
        <w:rPr>
          <w:del w:id="50" w:author="Hallam Nasreddine" w:date="2022-04-04T16:33:00Z"/>
          <w:rFonts w:eastAsiaTheme="minorEastAsia" w:cstheme="minorBidi"/>
          <w:i w:val="0"/>
          <w:iCs w:val="0"/>
          <w:noProof/>
          <w:sz w:val="22"/>
          <w:szCs w:val="22"/>
          <w:lang w:eastAsia="en-CA"/>
        </w:rPr>
      </w:pPr>
      <w:del w:id="51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"_Toc99971489"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6.1.3 Project Prototype Instance 3 – The products (item)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_Toc99971489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7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43645357" w14:textId="34595D92" w:rsidR="00B14461" w:rsidDel="004815FF" w:rsidRDefault="00B14461" w:rsidP="007362F5">
      <w:pPr>
        <w:pStyle w:val="TM3"/>
        <w:tabs>
          <w:tab w:val="right" w:leader="dot" w:pos="9350"/>
        </w:tabs>
        <w:spacing w:line="480" w:lineRule="auto"/>
        <w:rPr>
          <w:del w:id="52" w:author="Hallam Nasreddine" w:date="2022-04-04T16:33:00Z"/>
          <w:rFonts w:eastAsiaTheme="minorEastAsia" w:cstheme="minorBidi"/>
          <w:i w:val="0"/>
          <w:iCs w:val="0"/>
          <w:noProof/>
          <w:sz w:val="22"/>
          <w:szCs w:val="22"/>
          <w:lang w:eastAsia="en-CA"/>
        </w:rPr>
      </w:pPr>
      <w:del w:id="53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"_Toc99971490"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6.1.5 Common specs to all project themes.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_Toc99971490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9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7ADE014D" w14:textId="6D5FDB43" w:rsidR="00B14461" w:rsidDel="004815FF" w:rsidRDefault="00B14461" w:rsidP="007362F5">
      <w:pPr>
        <w:pStyle w:val="TM3"/>
        <w:tabs>
          <w:tab w:val="right" w:leader="dot" w:pos="9350"/>
        </w:tabs>
        <w:spacing w:line="480" w:lineRule="auto"/>
        <w:rPr>
          <w:del w:id="54" w:author="Hallam Nasreddine" w:date="2022-04-04T16:33:00Z"/>
          <w:rFonts w:eastAsiaTheme="minorEastAsia" w:cstheme="minorBidi"/>
          <w:i w:val="0"/>
          <w:iCs w:val="0"/>
          <w:noProof/>
          <w:sz w:val="22"/>
          <w:szCs w:val="22"/>
          <w:lang w:eastAsia="en-CA"/>
        </w:rPr>
      </w:pPr>
      <w:del w:id="55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"_Toc99971491"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6.1.6 Prepare and Use Test data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_Toc99971491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9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31E4D8DD" w14:textId="094C2511" w:rsidR="00B14461" w:rsidDel="004815FF" w:rsidRDefault="00B14461" w:rsidP="007362F5">
      <w:pPr>
        <w:pStyle w:val="TM2"/>
        <w:tabs>
          <w:tab w:val="right" w:leader="dot" w:pos="9350"/>
        </w:tabs>
        <w:spacing w:line="480" w:lineRule="auto"/>
        <w:rPr>
          <w:del w:id="56" w:author="Hallam Nasreddine" w:date="2022-04-04T16:33:00Z"/>
          <w:rFonts w:eastAsiaTheme="minorEastAsia" w:cstheme="minorBidi"/>
          <w:smallCaps w:val="0"/>
          <w:noProof/>
          <w:sz w:val="22"/>
          <w:szCs w:val="22"/>
          <w:lang w:eastAsia="en-CA"/>
        </w:rPr>
      </w:pPr>
      <w:del w:id="57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"_Toc99971492"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6.2 Progress Reports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_Toc99971492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10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336073B9" w14:textId="2C67525F" w:rsidR="00B14461" w:rsidDel="004815FF" w:rsidRDefault="00B14461" w:rsidP="007362F5">
      <w:pPr>
        <w:pStyle w:val="TM3"/>
        <w:tabs>
          <w:tab w:val="right" w:leader="dot" w:pos="9350"/>
        </w:tabs>
        <w:spacing w:line="480" w:lineRule="auto"/>
        <w:rPr>
          <w:del w:id="58" w:author="Hallam Nasreddine" w:date="2022-04-04T16:33:00Z"/>
          <w:rFonts w:eastAsiaTheme="minorEastAsia" w:cstheme="minorBidi"/>
          <w:i w:val="0"/>
          <w:iCs w:val="0"/>
          <w:noProof/>
          <w:sz w:val="22"/>
          <w:szCs w:val="22"/>
          <w:lang w:eastAsia="en-CA"/>
        </w:rPr>
      </w:pPr>
      <w:del w:id="59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"_Toc99971493"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Week1 progress template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_Toc99971493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11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16444718" w14:textId="0899B6C3" w:rsidR="00B14461" w:rsidDel="004815FF" w:rsidRDefault="00B14461" w:rsidP="007362F5">
      <w:pPr>
        <w:pStyle w:val="TM3"/>
        <w:tabs>
          <w:tab w:val="right" w:leader="dot" w:pos="9350"/>
        </w:tabs>
        <w:spacing w:line="480" w:lineRule="auto"/>
        <w:rPr>
          <w:del w:id="60" w:author="Hallam Nasreddine" w:date="2022-04-04T16:33:00Z"/>
          <w:rFonts w:eastAsiaTheme="minorEastAsia" w:cstheme="minorBidi"/>
          <w:i w:val="0"/>
          <w:iCs w:val="0"/>
          <w:noProof/>
          <w:sz w:val="22"/>
          <w:szCs w:val="22"/>
          <w:lang w:eastAsia="en-CA"/>
        </w:rPr>
      </w:pPr>
      <w:del w:id="61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"_Toc99971494"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Week2 progress template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_Toc99971494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11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546810C0" w14:textId="1FC64E3A" w:rsidR="00B14461" w:rsidDel="004815FF" w:rsidRDefault="00B14461" w:rsidP="007362F5">
      <w:pPr>
        <w:pStyle w:val="TM2"/>
        <w:tabs>
          <w:tab w:val="right" w:leader="dot" w:pos="9350"/>
        </w:tabs>
        <w:spacing w:line="480" w:lineRule="auto"/>
        <w:rPr>
          <w:del w:id="62" w:author="Hallam Nasreddine" w:date="2022-04-04T16:33:00Z"/>
          <w:rFonts w:eastAsiaTheme="minorEastAsia" w:cstheme="minorBidi"/>
          <w:smallCaps w:val="0"/>
          <w:noProof/>
          <w:sz w:val="22"/>
          <w:szCs w:val="22"/>
          <w:lang w:eastAsia="en-CA"/>
        </w:rPr>
      </w:pPr>
      <w:del w:id="63" w:author="Hallam Nasreddine" w:date="2022-04-04T16:33:00Z">
        <w:r w:rsidRPr="00C41ADD" w:rsidDel="004815FF">
          <w:rPr>
            <w:rStyle w:val="Lienhypertexte"/>
            <w:noProof/>
          </w:rPr>
          <w:fldChar w:fldCharType="begin"/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Del="004815FF">
          <w:rPr>
            <w:noProof/>
          </w:rPr>
          <w:delInstrText>HYPERLINK \l "_Toc99971495"</w:delInstrText>
        </w:r>
        <w:r w:rsidRPr="00C41ADD" w:rsidDel="004815FF">
          <w:rPr>
            <w:rStyle w:val="Lienhypertexte"/>
            <w:noProof/>
          </w:rPr>
          <w:delInstrText xml:space="preserve"> </w:delInstrText>
        </w:r>
        <w:r w:rsidRPr="00C41ADD" w:rsidDel="004815FF">
          <w:rPr>
            <w:rStyle w:val="Lienhypertexte"/>
            <w:noProof/>
          </w:rPr>
          <w:fldChar w:fldCharType="separate"/>
        </w:r>
        <w:r w:rsidRPr="00C41ADD" w:rsidDel="004815FF">
          <w:rPr>
            <w:rStyle w:val="Lienhypertexte"/>
            <w:noProof/>
          </w:rPr>
          <w:delText>6.3 A sample of some self-explanatory snapshots</w:delText>
        </w:r>
        <w:r w:rsidDel="004815FF">
          <w:rPr>
            <w:noProof/>
            <w:webHidden/>
          </w:rPr>
          <w:tab/>
        </w:r>
        <w:r w:rsidDel="004815FF">
          <w:rPr>
            <w:noProof/>
            <w:webHidden/>
          </w:rPr>
          <w:fldChar w:fldCharType="begin"/>
        </w:r>
        <w:r w:rsidDel="004815FF">
          <w:rPr>
            <w:noProof/>
            <w:webHidden/>
          </w:rPr>
          <w:delInstrText xml:space="preserve"> PAGEREF _Toc99971495 \h </w:delInstrText>
        </w:r>
        <w:r w:rsidDel="004815FF">
          <w:rPr>
            <w:noProof/>
            <w:webHidden/>
          </w:rPr>
        </w:r>
        <w:r w:rsidDel="004815FF">
          <w:rPr>
            <w:noProof/>
            <w:webHidden/>
          </w:rPr>
          <w:fldChar w:fldCharType="separate"/>
        </w:r>
        <w:r w:rsidR="00936A8D" w:rsidDel="004815FF">
          <w:rPr>
            <w:noProof/>
            <w:webHidden/>
          </w:rPr>
          <w:delText>12</w:delText>
        </w:r>
        <w:r w:rsidDel="004815FF">
          <w:rPr>
            <w:noProof/>
            <w:webHidden/>
          </w:rPr>
          <w:fldChar w:fldCharType="end"/>
        </w:r>
        <w:r w:rsidRPr="00C41ADD" w:rsidDel="004815FF">
          <w:rPr>
            <w:rStyle w:val="Lienhypertexte"/>
            <w:noProof/>
          </w:rPr>
          <w:fldChar w:fldCharType="end"/>
        </w:r>
      </w:del>
    </w:p>
    <w:p w14:paraId="6FEA51FD" w14:textId="3BF3B5B9" w:rsidR="00A700D2" w:rsidDel="004815FF" w:rsidRDefault="00B14461">
      <w:pPr>
        <w:spacing w:line="480" w:lineRule="auto"/>
        <w:rPr>
          <w:del w:id="64" w:author="Hallam Nasreddine" w:date="2022-04-04T16:33:00Z"/>
        </w:rPr>
      </w:pPr>
      <w:del w:id="65" w:author="Hallam Nasreddine" w:date="2022-04-04T16:33:00Z">
        <w:r w:rsidDel="004815FF">
          <w:fldChar w:fldCharType="end"/>
        </w:r>
        <w:r w:rsidR="00A700D2" w:rsidDel="004815FF">
          <w:br w:type="page"/>
        </w:r>
      </w:del>
    </w:p>
    <w:p w14:paraId="56F73037" w14:textId="36EAD67F" w:rsidR="004850FB" w:rsidDel="004815FF" w:rsidRDefault="009B78C5">
      <w:pPr>
        <w:spacing w:line="480" w:lineRule="auto"/>
        <w:rPr>
          <w:del w:id="66" w:author="Hallam Nasreddine" w:date="2022-04-04T16:33:00Z"/>
        </w:rPr>
        <w:pPrChange w:id="67" w:author="Hallam Nasreddine" w:date="2022-04-04T16:33:00Z">
          <w:pPr>
            <w:pStyle w:val="Titre1"/>
            <w:numPr>
              <w:numId w:val="0"/>
            </w:numPr>
            <w:ind w:left="0" w:firstLine="0"/>
          </w:pPr>
        </w:pPrChange>
      </w:pPr>
      <w:bookmarkStart w:id="68" w:name="_Toc99971468"/>
      <w:del w:id="69" w:author="Hallam Nasreddine" w:date="2022-04-04T16:33:00Z">
        <w:r w:rsidDel="004815FF">
          <w:delText>Project</w:delText>
        </w:r>
        <w:bookmarkEnd w:id="68"/>
        <w:r w:rsidDel="004815FF">
          <w:delText xml:space="preserve"> </w:delText>
        </w:r>
        <w:bookmarkStart w:id="70" w:name="_Toc69387685"/>
        <w:bookmarkStart w:id="71" w:name="_Toc69387826"/>
        <w:bookmarkStart w:id="72" w:name="_Toc69387883"/>
        <w:bookmarkStart w:id="73" w:name="_Toc69387932"/>
        <w:bookmarkStart w:id="74" w:name="_Toc69387962"/>
        <w:bookmarkStart w:id="75" w:name="_Toc69387988"/>
        <w:bookmarkStart w:id="76" w:name="_Toc69388015"/>
        <w:bookmarkStart w:id="77" w:name="_Toc69388043"/>
        <w:bookmarkStart w:id="78" w:name="_Toc69388402"/>
        <w:bookmarkStart w:id="79" w:name="_Toc99971469"/>
        <w:bookmarkEnd w:id="70"/>
        <w:bookmarkEnd w:id="71"/>
        <w:bookmarkEnd w:id="72"/>
        <w:bookmarkEnd w:id="73"/>
        <w:bookmarkEnd w:id="74"/>
        <w:bookmarkEnd w:id="75"/>
        <w:bookmarkEnd w:id="76"/>
        <w:bookmarkEnd w:id="77"/>
        <w:bookmarkEnd w:id="78"/>
        <w:r w:rsidDel="004815FF">
          <w:delText>Overview</w:delText>
        </w:r>
        <w:bookmarkEnd w:id="79"/>
      </w:del>
    </w:p>
    <w:p w14:paraId="613BB11E" w14:textId="6D33C255" w:rsidR="009C3B4B" w:rsidRDefault="004815FF">
      <w:pPr>
        <w:jc w:val="both"/>
        <w:rPr>
          <w:ins w:id="80" w:author="Hallam Nasreddine" w:date="2022-04-04T18:51:00Z"/>
        </w:rPr>
        <w:pPrChange w:id="81" w:author="Hallam Nasreddine" w:date="2022-04-04T18:57:00Z">
          <w:pPr/>
        </w:pPrChange>
      </w:pPr>
      <w:ins w:id="82" w:author="Hallam Nasreddine" w:date="2022-04-04T16:33:00Z">
        <w:r>
          <w:t xml:space="preserve">This project planning exercise is </w:t>
        </w:r>
      </w:ins>
      <w:ins w:id="83" w:author="Hallam Nasreddine" w:date="2022-04-04T16:34:00Z">
        <w:r>
          <w:t xml:space="preserve">part of </w:t>
        </w:r>
      </w:ins>
      <w:ins w:id="84" w:author="Hallam Nasreddine" w:date="2022-04-04T18:57:00Z">
        <w:r w:rsidR="00AE07E8">
          <w:t xml:space="preserve">the </w:t>
        </w:r>
      </w:ins>
      <w:ins w:id="85" w:author="Hallam Nasreddine" w:date="2022-04-04T16:34:00Z">
        <w:r>
          <w:t>project 2 development</w:t>
        </w:r>
      </w:ins>
      <w:ins w:id="86" w:author="Hallam Nasreddine" w:date="2022-04-04T18:56:00Z">
        <w:r w:rsidR="00AE07E8">
          <w:t xml:space="preserve"> process</w:t>
        </w:r>
      </w:ins>
      <w:ins w:id="87" w:author="Hallam Nasreddine" w:date="2022-04-04T18:57:00Z">
        <w:r w:rsidR="00AE07E8">
          <w:t xml:space="preserve"> and therefore is graded</w:t>
        </w:r>
      </w:ins>
      <w:ins w:id="88" w:author="Hallam Nasreddine" w:date="2022-04-04T16:34:00Z">
        <w:r>
          <w:t xml:space="preserve">. </w:t>
        </w:r>
      </w:ins>
      <w:ins w:id="89" w:author="Hallam Nasreddine" w:date="2022-04-04T17:59:00Z">
        <w:r w:rsidR="00B8055E">
          <w:t xml:space="preserve">You must be present in the lab and </w:t>
        </w:r>
      </w:ins>
      <w:ins w:id="90" w:author="Hallam Nasreddine" w:date="2022-04-04T18:01:00Z">
        <w:r w:rsidR="00B8055E">
          <w:t xml:space="preserve">collaborate with </w:t>
        </w:r>
      </w:ins>
      <w:ins w:id="91" w:author="Hallam Nasreddine" w:date="2022-04-04T17:59:00Z">
        <w:r w:rsidR="00B8055E">
          <w:t>other members of your group</w:t>
        </w:r>
      </w:ins>
      <w:ins w:id="92" w:author="Hallam Nasreddine" w:date="2022-04-04T18:02:00Z">
        <w:r w:rsidR="00B8055E">
          <w:t xml:space="preserve"> to finish it. </w:t>
        </w:r>
      </w:ins>
      <w:ins w:id="93" w:author="Hallam Nasreddine" w:date="2022-04-04T18:51:00Z">
        <w:r w:rsidR="009C3B4B">
          <w:t>Only the group leader can submit this exercise.</w:t>
        </w:r>
      </w:ins>
    </w:p>
    <w:p w14:paraId="095DD0B0" w14:textId="58478B23" w:rsidR="009C3B4B" w:rsidRDefault="009C3B4B" w:rsidP="007362F5">
      <w:pPr>
        <w:rPr>
          <w:ins w:id="94" w:author="нур нур" w:date="2022-04-12T15:32:00Z"/>
        </w:rPr>
      </w:pPr>
    </w:p>
    <w:p w14:paraId="4BB1AAA9" w14:textId="0AF3E777" w:rsidR="00D221FE" w:rsidRDefault="00D221FE" w:rsidP="007362F5">
      <w:pPr>
        <w:rPr>
          <w:ins w:id="95" w:author="Hallam Nasreddine" w:date="2022-04-04T18:51:00Z"/>
        </w:rPr>
      </w:pPr>
      <w:ins w:id="96" w:author="нур нур" w:date="2022-04-12T15:32:00Z">
        <w:r>
          <w:t xml:space="preserve">Group 6 </w:t>
        </w:r>
      </w:ins>
    </w:p>
    <w:p w14:paraId="6F1B97B9" w14:textId="31C5B30D" w:rsidR="009C3B4B" w:rsidRDefault="009C3B4B" w:rsidP="007362F5">
      <w:pPr>
        <w:rPr>
          <w:ins w:id="97" w:author="Hallam Nasreddine" w:date="2022-04-04T18:51:00Z"/>
        </w:rPr>
      </w:pPr>
      <w:ins w:id="98" w:author="Hallam Nasreddine" w:date="2022-04-04T18:51:00Z">
        <w:r>
          <w:t>Project theme:</w:t>
        </w:r>
      </w:ins>
      <w:ins w:id="99" w:author="Hallam Nasreddine" w:date="2022-04-06T16:38:00Z">
        <w:del w:id="100" w:author="нур нур" w:date="2022-04-12T15:32:00Z">
          <w:r w:rsidR="000A4451" w:rsidRPr="00D221FE" w:rsidDel="00D221FE">
            <w:rPr>
              <w:u w:val="single"/>
              <w:rPrChange w:id="101" w:author="нур нур" w:date="2022-04-12T15:32:00Z">
                <w:rPr/>
              </w:rPrChange>
            </w:rPr>
            <w:delText>____________________________________________________</w:delText>
          </w:r>
        </w:del>
      </w:ins>
      <w:ins w:id="102" w:author="нур нур" w:date="2022-04-12T15:32:00Z">
        <w:r w:rsidR="00D221FE" w:rsidRPr="00D221FE">
          <w:rPr>
            <w:u w:val="single"/>
            <w:rPrChange w:id="103" w:author="нур нур" w:date="2022-04-12T15:32:00Z">
              <w:rPr/>
            </w:rPrChange>
          </w:rPr>
          <w:t xml:space="preserve"> product </w:t>
        </w:r>
      </w:ins>
    </w:p>
    <w:p w14:paraId="49011A60" w14:textId="65AAC00A" w:rsidR="009C3B4B" w:rsidDel="00D221FE" w:rsidRDefault="009C3B4B" w:rsidP="00D221FE">
      <w:pPr>
        <w:rPr>
          <w:del w:id="104" w:author="нур нур" w:date="2022-04-12T15:32:00Z"/>
        </w:rPr>
      </w:pPr>
      <w:ins w:id="105" w:author="Hallam Nasreddine" w:date="2022-04-04T18:51:00Z">
        <w:r>
          <w:t>Group members</w:t>
        </w:r>
        <w:del w:id="106" w:author="нур нур" w:date="2022-04-12T15:34:00Z">
          <w:r w:rsidDel="00D15F07">
            <w:delText xml:space="preserve">: </w:delText>
          </w:r>
        </w:del>
      </w:ins>
    </w:p>
    <w:p w14:paraId="62962575" w14:textId="7815BFAC" w:rsidR="00D221FE" w:rsidRDefault="00D221FE" w:rsidP="00D221FE">
      <w:pPr>
        <w:rPr>
          <w:ins w:id="107" w:author="нур нур" w:date="2022-04-12T15:32:00Z"/>
        </w:rPr>
      </w:pPr>
    </w:p>
    <w:p w14:paraId="756733F3" w14:textId="2DE70B9A" w:rsidR="00D221FE" w:rsidRDefault="00D221FE" w:rsidP="00D15F07">
      <w:pPr>
        <w:ind w:firstLine="720"/>
        <w:rPr>
          <w:ins w:id="108" w:author="нур нур" w:date="2022-04-12T15:32:00Z"/>
        </w:rPr>
        <w:pPrChange w:id="109" w:author="нур нур" w:date="2022-04-12T15:34:00Z">
          <w:pPr/>
        </w:pPrChange>
      </w:pPr>
      <w:ins w:id="110" w:author="нур нур" w:date="2022-04-12T15:32:00Z">
        <w:r>
          <w:t xml:space="preserve">Tang </w:t>
        </w:r>
        <w:proofErr w:type="gramStart"/>
        <w:r>
          <w:t xml:space="preserve">Jeremy </w:t>
        </w:r>
      </w:ins>
      <w:ins w:id="111" w:author="нур нур" w:date="2022-04-12T15:33:00Z">
        <w:r>
          <w:t>:</w:t>
        </w:r>
        <w:proofErr w:type="gramEnd"/>
        <w:r>
          <w:t xml:space="preserve"> 2031746</w:t>
        </w:r>
      </w:ins>
    </w:p>
    <w:p w14:paraId="0BBCBB81" w14:textId="5E641C96" w:rsidR="00D221FE" w:rsidRDefault="00D221FE" w:rsidP="00D15F07">
      <w:pPr>
        <w:ind w:firstLine="720"/>
        <w:rPr>
          <w:ins w:id="112" w:author="нур нур" w:date="2022-04-12T15:33:00Z"/>
        </w:rPr>
        <w:pPrChange w:id="113" w:author="нур нур" w:date="2022-04-12T15:34:00Z">
          <w:pPr/>
        </w:pPrChange>
      </w:pPr>
      <w:proofErr w:type="spellStart"/>
      <w:ins w:id="114" w:author="нур нур" w:date="2022-04-12T15:32:00Z">
        <w:r>
          <w:t>Agluba</w:t>
        </w:r>
        <w:proofErr w:type="spellEnd"/>
        <w:r>
          <w:t xml:space="preserve"> M</w:t>
        </w:r>
      </w:ins>
      <w:ins w:id="115" w:author="нур нур" w:date="2022-04-12T15:33:00Z">
        <w:r>
          <w:t>ark benedict :1533777</w:t>
        </w:r>
      </w:ins>
    </w:p>
    <w:p w14:paraId="1C29788E" w14:textId="500343D3" w:rsidR="00D221FE" w:rsidRDefault="00D221FE" w:rsidP="00D15F07">
      <w:pPr>
        <w:ind w:firstLine="720"/>
        <w:rPr>
          <w:ins w:id="116" w:author="нур нур" w:date="2022-04-12T15:33:00Z"/>
        </w:rPr>
        <w:pPrChange w:id="117" w:author="нур нур" w:date="2022-04-12T15:34:00Z">
          <w:pPr/>
        </w:pPrChange>
      </w:pPr>
      <w:ins w:id="118" w:author="нур нур" w:date="2022-04-12T15:33:00Z">
        <w:r>
          <w:t xml:space="preserve">Tat </w:t>
        </w:r>
        <w:proofErr w:type="gramStart"/>
        <w:r>
          <w:t>Jacky :</w:t>
        </w:r>
        <w:proofErr w:type="gramEnd"/>
        <w:r>
          <w:t xml:space="preserve"> 1911748</w:t>
        </w:r>
      </w:ins>
    </w:p>
    <w:p w14:paraId="65ACCFD7" w14:textId="7B7F1C05" w:rsidR="00D221FE" w:rsidRDefault="00D221FE" w:rsidP="00D15F07">
      <w:pPr>
        <w:ind w:firstLine="720"/>
        <w:rPr>
          <w:ins w:id="119" w:author="нур нур" w:date="2022-04-12T15:32:00Z"/>
        </w:rPr>
        <w:pPrChange w:id="120" w:author="нур нур" w:date="2022-04-12T15:34:00Z">
          <w:pPr/>
        </w:pPrChange>
      </w:pPr>
      <w:proofErr w:type="spellStart"/>
      <w:ins w:id="121" w:author="нур нур" w:date="2022-04-12T15:33:00Z">
        <w:r>
          <w:t>Turdalieva</w:t>
        </w:r>
        <w:proofErr w:type="spellEnd"/>
        <w:r>
          <w:t xml:space="preserve"> </w:t>
        </w:r>
        <w:proofErr w:type="gramStart"/>
        <w:r>
          <w:t>Amina :</w:t>
        </w:r>
        <w:proofErr w:type="gramEnd"/>
        <w:r>
          <w:t xml:space="preserve"> 2035572</w:t>
        </w:r>
      </w:ins>
    </w:p>
    <w:p w14:paraId="596DF474" w14:textId="0BA550C0" w:rsidR="009C3B4B" w:rsidDel="00D221FE" w:rsidRDefault="009C3B4B" w:rsidP="00D221FE">
      <w:pPr>
        <w:rPr>
          <w:ins w:id="122" w:author="Hallam Nasreddine" w:date="2022-04-04T18:52:00Z"/>
          <w:del w:id="123" w:author="нур нур" w:date="2022-04-12T15:32:00Z"/>
        </w:rPr>
        <w:pPrChange w:id="124" w:author="нур нур" w:date="2022-04-12T15:32:00Z">
          <w:pPr/>
        </w:pPrChange>
      </w:pPr>
      <w:ins w:id="125" w:author="Hallam Nasreddine" w:date="2022-04-04T18:51:00Z">
        <w:del w:id="126" w:author="нур нур" w:date="2022-04-12T15:32:00Z">
          <w:r w:rsidDel="00D221FE">
            <w:delText>fname1 , lname</w:delText>
          </w:r>
        </w:del>
      </w:ins>
      <w:ins w:id="127" w:author="Hallam Nasreddine" w:date="2022-04-04T18:52:00Z">
        <w:del w:id="128" w:author="нур нур" w:date="2022-04-12T15:32:00Z">
          <w:r w:rsidDel="00D221FE">
            <w:delText>1</w:delText>
          </w:r>
        </w:del>
      </w:ins>
      <w:ins w:id="129" w:author="Hallam Nasreddine" w:date="2022-04-04T18:51:00Z">
        <w:del w:id="130" w:author="нур нур" w:date="2022-04-12T15:32:00Z">
          <w:r w:rsidDel="00D221FE">
            <w:delText xml:space="preserve"> , id (leader)</w:delText>
          </w:r>
        </w:del>
      </w:ins>
    </w:p>
    <w:p w14:paraId="42AEF7F1" w14:textId="039BF4DD" w:rsidR="009C3B4B" w:rsidDel="00D221FE" w:rsidRDefault="009C3B4B" w:rsidP="00D221FE">
      <w:pPr>
        <w:rPr>
          <w:ins w:id="131" w:author="Hallam Nasreddine" w:date="2022-04-04T18:52:00Z"/>
          <w:del w:id="132" w:author="нур нур" w:date="2022-04-12T15:32:00Z"/>
        </w:rPr>
        <w:pPrChange w:id="133" w:author="нур нур" w:date="2022-04-12T15:32:00Z">
          <w:pPr/>
        </w:pPrChange>
      </w:pPr>
      <w:ins w:id="134" w:author="Hallam Nasreddine" w:date="2022-04-04T18:52:00Z">
        <w:del w:id="135" w:author="нур нур" w:date="2022-04-12T15:32:00Z">
          <w:r w:rsidDel="00D221FE">
            <w:delText xml:space="preserve">fname2 , lname 2, id </w:delText>
          </w:r>
        </w:del>
      </w:ins>
    </w:p>
    <w:p w14:paraId="1CB3DC82" w14:textId="4E2BF756" w:rsidR="009C3B4B" w:rsidDel="00D221FE" w:rsidRDefault="009C3B4B" w:rsidP="00D221FE">
      <w:pPr>
        <w:rPr>
          <w:ins w:id="136" w:author="Hallam Nasreddine" w:date="2022-04-04T18:52:00Z"/>
          <w:del w:id="137" w:author="нур нур" w:date="2022-04-12T15:32:00Z"/>
        </w:rPr>
        <w:pPrChange w:id="138" w:author="нур нур" w:date="2022-04-12T15:32:00Z">
          <w:pPr/>
        </w:pPrChange>
      </w:pPr>
      <w:ins w:id="139" w:author="Hallam Nasreddine" w:date="2022-04-04T18:52:00Z">
        <w:del w:id="140" w:author="нур нур" w:date="2022-04-12T15:32:00Z">
          <w:r w:rsidDel="00D221FE">
            <w:delText xml:space="preserve">fname3 , lname 3, id </w:delText>
          </w:r>
        </w:del>
      </w:ins>
    </w:p>
    <w:p w14:paraId="0E819813" w14:textId="07BC80ED" w:rsidR="009C3B4B" w:rsidRDefault="009C3B4B" w:rsidP="00D221FE">
      <w:pPr>
        <w:rPr>
          <w:ins w:id="141" w:author="Hallam Nasreddine" w:date="2022-04-04T18:52:00Z"/>
        </w:rPr>
        <w:pPrChange w:id="142" w:author="нур нур" w:date="2022-04-12T15:32:00Z">
          <w:pPr/>
        </w:pPrChange>
      </w:pPr>
      <w:ins w:id="143" w:author="Hallam Nasreddine" w:date="2022-04-04T18:52:00Z">
        <w:del w:id="144" w:author="нур нур" w:date="2022-04-12T15:32:00Z">
          <w:r w:rsidDel="00D221FE">
            <w:delText xml:space="preserve">fname4 , lname 4, id </w:delText>
          </w:r>
        </w:del>
      </w:ins>
    </w:p>
    <w:p w14:paraId="4D8B6CE7" w14:textId="70DE120A" w:rsidR="004815FF" w:rsidRDefault="004815FF">
      <w:pPr>
        <w:pStyle w:val="Titre1"/>
        <w:numPr>
          <w:ilvl w:val="0"/>
          <w:numId w:val="0"/>
        </w:numPr>
        <w:ind w:left="360" w:hanging="360"/>
        <w:rPr>
          <w:ins w:id="145" w:author="Hallam Nasreddine" w:date="2022-04-04T16:37:00Z"/>
        </w:rPr>
        <w:pPrChange w:id="146" w:author="Hallam Nasreddine" w:date="2022-04-04T18:53:00Z">
          <w:pPr/>
        </w:pPrChange>
      </w:pPr>
      <w:ins w:id="147" w:author="Hallam Nasreddine" w:date="2022-04-04T16:37:00Z">
        <w:r>
          <w:t>Objectives:</w:t>
        </w:r>
      </w:ins>
    </w:p>
    <w:p w14:paraId="1266EEF0" w14:textId="0F4AA469" w:rsidR="004815FF" w:rsidRDefault="004815FF">
      <w:pPr>
        <w:pStyle w:val="Paragraphedeliste"/>
        <w:numPr>
          <w:ilvl w:val="0"/>
          <w:numId w:val="45"/>
        </w:numPr>
        <w:rPr>
          <w:ins w:id="148" w:author="Hallam Nasreddine" w:date="2022-04-04T16:37:00Z"/>
        </w:rPr>
        <w:pPrChange w:id="149" w:author="Hallam Nasreddine" w:date="2022-04-04T16:45:00Z">
          <w:pPr/>
        </w:pPrChange>
      </w:pPr>
      <w:ins w:id="150" w:author="Hallam Nasreddine" w:date="2022-04-04T16:37:00Z">
        <w:r>
          <w:t>Understands the necessity of a project plan</w:t>
        </w:r>
      </w:ins>
    </w:p>
    <w:p w14:paraId="3E26F604" w14:textId="77B8CA9F" w:rsidR="004815FF" w:rsidRDefault="004815FF">
      <w:pPr>
        <w:pStyle w:val="Paragraphedeliste"/>
        <w:numPr>
          <w:ilvl w:val="0"/>
          <w:numId w:val="45"/>
        </w:numPr>
        <w:rPr>
          <w:ins w:id="151" w:author="Hallam Nasreddine" w:date="2022-04-04T16:38:00Z"/>
        </w:rPr>
        <w:pPrChange w:id="152" w:author="Hallam Nasreddine" w:date="2022-04-04T16:45:00Z">
          <w:pPr/>
        </w:pPrChange>
      </w:pPr>
      <w:ins w:id="153" w:author="Hallam Nasreddine" w:date="2022-04-04T16:38:00Z">
        <w:r>
          <w:t>Examine the project specifications</w:t>
        </w:r>
      </w:ins>
    </w:p>
    <w:p w14:paraId="3D91F862" w14:textId="1B351498" w:rsidR="004815FF" w:rsidRDefault="004815FF">
      <w:pPr>
        <w:pStyle w:val="Paragraphedeliste"/>
        <w:numPr>
          <w:ilvl w:val="0"/>
          <w:numId w:val="45"/>
        </w:numPr>
        <w:rPr>
          <w:ins w:id="154" w:author="Hallam Nasreddine" w:date="2022-04-04T16:38:00Z"/>
        </w:rPr>
        <w:pPrChange w:id="155" w:author="Hallam Nasreddine" w:date="2022-04-04T16:45:00Z">
          <w:pPr/>
        </w:pPrChange>
      </w:pPr>
      <w:ins w:id="156" w:author="Hallam Nasreddine" w:date="2022-04-04T16:37:00Z">
        <w:r>
          <w:t>Determine the project scope and lim</w:t>
        </w:r>
      </w:ins>
      <w:ins w:id="157" w:author="Hallam Nasreddine" w:date="2022-04-04T16:38:00Z">
        <w:r>
          <w:t>its</w:t>
        </w:r>
      </w:ins>
    </w:p>
    <w:p w14:paraId="423F8DF0" w14:textId="6D846749" w:rsidR="004815FF" w:rsidRDefault="004815FF">
      <w:pPr>
        <w:pStyle w:val="Paragraphedeliste"/>
        <w:numPr>
          <w:ilvl w:val="0"/>
          <w:numId w:val="45"/>
        </w:numPr>
        <w:rPr>
          <w:ins w:id="158" w:author="Hallam Nasreddine" w:date="2022-04-04T16:43:00Z"/>
        </w:rPr>
        <w:pPrChange w:id="159" w:author="Hallam Nasreddine" w:date="2022-04-04T16:45:00Z">
          <w:pPr/>
        </w:pPrChange>
      </w:pPr>
      <w:ins w:id="160" w:author="Hallam Nasreddine" w:date="2022-04-04T16:38:00Z">
        <w:r>
          <w:t>Identify project deliverables</w:t>
        </w:r>
      </w:ins>
    </w:p>
    <w:p w14:paraId="206AD68D" w14:textId="71035CB2" w:rsidR="0005635F" w:rsidRDefault="0005635F">
      <w:pPr>
        <w:pStyle w:val="Paragraphedeliste"/>
        <w:numPr>
          <w:ilvl w:val="0"/>
          <w:numId w:val="45"/>
        </w:numPr>
        <w:rPr>
          <w:ins w:id="161" w:author="Hallam Nasreddine" w:date="2022-04-04T16:39:00Z"/>
        </w:rPr>
        <w:pPrChange w:id="162" w:author="Hallam Nasreddine" w:date="2022-04-04T16:52:00Z">
          <w:pPr/>
        </w:pPrChange>
      </w:pPr>
      <w:ins w:id="163" w:author="Hallam Nasreddine" w:date="2022-04-04T16:44:00Z">
        <w:r>
          <w:t xml:space="preserve">Set up </w:t>
        </w:r>
      </w:ins>
      <w:ins w:id="164" w:author="Hallam Nasreddine" w:date="2022-04-04T16:52:00Z">
        <w:r w:rsidR="00EC4C69">
          <w:t>an</w:t>
        </w:r>
      </w:ins>
      <w:ins w:id="165" w:author="Hallam Nasreddine" w:date="2022-04-04T16:44:00Z">
        <w:r>
          <w:t xml:space="preserve"> environment for </w:t>
        </w:r>
      </w:ins>
      <w:ins w:id="166" w:author="Hallam Nasreddine" w:date="2022-04-04T16:45:00Z">
        <w:r>
          <w:t xml:space="preserve">coordination and </w:t>
        </w:r>
      </w:ins>
      <w:ins w:id="167" w:author="Hallam Nasreddine" w:date="2022-04-04T16:44:00Z">
        <w:r>
          <w:t xml:space="preserve">collaboration </w:t>
        </w:r>
      </w:ins>
      <w:ins w:id="168" w:author="Hallam Nasreddine" w:date="2022-04-04T16:45:00Z">
        <w:r>
          <w:t>between team members</w:t>
        </w:r>
      </w:ins>
    </w:p>
    <w:p w14:paraId="011BCA8F" w14:textId="77777777" w:rsidR="00EC4C69" w:rsidRDefault="00EC4C69" w:rsidP="007362F5">
      <w:pPr>
        <w:rPr>
          <w:ins w:id="169" w:author="Hallam Nasreddine" w:date="2022-04-04T16:54:00Z"/>
        </w:rPr>
      </w:pPr>
    </w:p>
    <w:p w14:paraId="0742276F" w14:textId="3E48F86C" w:rsidR="004815FF" w:rsidRDefault="00EC4C69">
      <w:pPr>
        <w:pStyle w:val="Titre1"/>
        <w:rPr>
          <w:ins w:id="170" w:author="Hallam Nasreddine" w:date="2022-04-04T16:54:00Z"/>
        </w:rPr>
        <w:pPrChange w:id="171" w:author="Hallam Nasreddine" w:date="2022-04-04T17:25:00Z">
          <w:pPr/>
        </w:pPrChange>
      </w:pPr>
      <w:ins w:id="172" w:author="Hallam Nasreddine" w:date="2022-04-04T16:54:00Z">
        <w:r>
          <w:t>Understanding the problem</w:t>
        </w:r>
      </w:ins>
    </w:p>
    <w:p w14:paraId="386A8442" w14:textId="07B86A11" w:rsidR="00EC4C69" w:rsidRDefault="00EC4C69">
      <w:pPr>
        <w:rPr>
          <w:ins w:id="173" w:author="Hallam Nasreddine" w:date="2022-04-04T16:54:00Z"/>
        </w:rPr>
      </w:pPr>
      <w:ins w:id="174" w:author="Hallam Nasreddine" w:date="2022-04-04T16:54:00Z">
        <w:r>
          <w:t>Carefully read the project specification and try to answer the following questions:</w:t>
        </w:r>
      </w:ins>
    </w:p>
    <w:p w14:paraId="33328EB9" w14:textId="77777777" w:rsidR="00C10193" w:rsidRDefault="00EC4C69">
      <w:pPr>
        <w:pStyle w:val="Paragraphedeliste"/>
        <w:numPr>
          <w:ilvl w:val="0"/>
          <w:numId w:val="47"/>
        </w:numPr>
        <w:rPr>
          <w:ins w:id="175" w:author="Hallam Nasreddine" w:date="2022-04-04T17:26:00Z"/>
        </w:rPr>
        <w:pPrChange w:id="176" w:author="Hallam Nasreddine" w:date="2022-04-04T17:26:00Z">
          <w:pPr/>
        </w:pPrChange>
      </w:pPr>
      <w:ins w:id="177" w:author="Hallam Nasreddine" w:date="2022-04-04T16:55:00Z">
        <w:r>
          <w:t>Will you be using front-end web development?</w:t>
        </w:r>
      </w:ins>
    </w:p>
    <w:p w14:paraId="7354037D" w14:textId="77777777" w:rsidR="00C10193" w:rsidRDefault="00C10193">
      <w:pPr>
        <w:pStyle w:val="Paragraphedeliste"/>
        <w:rPr>
          <w:ins w:id="178" w:author="Hallam Nasreddine" w:date="2022-04-04T18:04:00Z"/>
        </w:rPr>
        <w:pPrChange w:id="179" w:author="Hallam Nasreddine" w:date="2022-04-04T17:26:00Z">
          <w:pPr/>
        </w:pPrChange>
      </w:pPr>
    </w:p>
    <w:p w14:paraId="2E3815C0" w14:textId="77777777" w:rsidR="00B8055E" w:rsidRDefault="00B8055E">
      <w:pPr>
        <w:pStyle w:val="Paragraphedeliste"/>
        <w:rPr>
          <w:ins w:id="180" w:author="Hallam Nasreddine" w:date="2022-04-04T17:26:00Z"/>
        </w:rPr>
        <w:pPrChange w:id="181" w:author="Hallam Nasreddine" w:date="2022-04-04T17:26:00Z">
          <w:pPr/>
        </w:pPrChange>
      </w:pPr>
    </w:p>
    <w:p w14:paraId="43A94D56" w14:textId="359A163D" w:rsidR="00EC4C69" w:rsidRDefault="00EC4C69">
      <w:pPr>
        <w:pStyle w:val="Paragraphedeliste"/>
        <w:rPr>
          <w:ins w:id="182" w:author="Hallam Nasreddine" w:date="2022-04-04T16:56:00Z"/>
        </w:rPr>
        <w:pPrChange w:id="183" w:author="Hallam Nasreddine" w:date="2022-04-04T17:26:00Z">
          <w:pPr/>
        </w:pPrChange>
      </w:pPr>
      <w:ins w:id="184" w:author="Hallam Nasreddine" w:date="2022-04-04T16:56:00Z">
        <w:r>
          <w:t>If yes, what are the development/coding technology will you be using?</w:t>
        </w:r>
      </w:ins>
    </w:p>
    <w:p w14:paraId="37F5A1C1" w14:textId="16ED870E" w:rsidR="00EC4C69" w:rsidRDefault="00EC4C69">
      <w:pPr>
        <w:rPr>
          <w:ins w:id="185" w:author="нур нур" w:date="2022-04-12T14:10:00Z"/>
        </w:rPr>
      </w:pPr>
    </w:p>
    <w:p w14:paraId="3162E247" w14:textId="5C322190" w:rsidR="002B0A94" w:rsidRDefault="002B0A94">
      <w:pPr>
        <w:rPr>
          <w:ins w:id="186" w:author="нур нур" w:date="2022-04-12T14:10:00Z"/>
        </w:rPr>
      </w:pPr>
      <w:ins w:id="187" w:author="нур нур" w:date="2022-04-12T14:10:00Z">
        <w:r>
          <w:t xml:space="preserve">Yes, we will be using </w:t>
        </w:r>
        <w:r w:rsidR="001F7BF9">
          <w:t xml:space="preserve">html templates, </w:t>
        </w:r>
        <w:proofErr w:type="spellStart"/>
        <w:r w:rsidR="001F7BF9">
          <w:t>css</w:t>
        </w:r>
        <w:proofErr w:type="spellEnd"/>
        <w:r w:rsidR="001F7BF9">
          <w:t xml:space="preserve">, </w:t>
        </w:r>
      </w:ins>
      <w:ins w:id="188" w:author="нур нур" w:date="2022-04-12T14:11:00Z">
        <w:r w:rsidR="001F7BF9">
          <w:t xml:space="preserve">JavaScript </w:t>
        </w:r>
      </w:ins>
    </w:p>
    <w:p w14:paraId="2D52E439" w14:textId="77777777" w:rsidR="002B0A94" w:rsidRDefault="002B0A94">
      <w:pPr>
        <w:rPr>
          <w:ins w:id="189" w:author="Hallam Nasreddine" w:date="2022-04-04T16:55:00Z"/>
        </w:rPr>
      </w:pPr>
    </w:p>
    <w:p w14:paraId="64EBC31E" w14:textId="34620011" w:rsidR="00EC4C69" w:rsidRDefault="00EC4C69">
      <w:pPr>
        <w:pStyle w:val="Paragraphedeliste"/>
        <w:numPr>
          <w:ilvl w:val="0"/>
          <w:numId w:val="47"/>
        </w:numPr>
        <w:rPr>
          <w:ins w:id="190" w:author="Hallam Nasreddine" w:date="2022-04-04T17:26:00Z"/>
        </w:rPr>
        <w:pPrChange w:id="191" w:author="Hallam Nasreddine" w:date="2022-04-04T17:26:00Z">
          <w:pPr/>
        </w:pPrChange>
      </w:pPr>
      <w:ins w:id="192" w:author="Hallam Nasreddine" w:date="2022-04-04T16:55:00Z">
        <w:r>
          <w:t xml:space="preserve">Will you be using </w:t>
        </w:r>
      </w:ins>
      <w:ins w:id="193" w:author="Hallam Nasreddine" w:date="2022-04-04T17:26:00Z">
        <w:r w:rsidR="00C10193">
          <w:t>back</w:t>
        </w:r>
      </w:ins>
      <w:ins w:id="194" w:author="Hallam Nasreddine" w:date="2022-04-04T16:55:00Z">
        <w:r>
          <w:t>-end web development?</w:t>
        </w:r>
      </w:ins>
    </w:p>
    <w:p w14:paraId="4F1BD51F" w14:textId="77777777" w:rsidR="00C10193" w:rsidRDefault="00C10193">
      <w:pPr>
        <w:pStyle w:val="Paragraphedeliste"/>
        <w:rPr>
          <w:ins w:id="195" w:author="Hallam Nasreddine" w:date="2022-04-04T17:26:00Z"/>
        </w:rPr>
        <w:pPrChange w:id="196" w:author="Hallam Nasreddine" w:date="2022-04-04T17:26:00Z">
          <w:pPr/>
        </w:pPrChange>
      </w:pPr>
    </w:p>
    <w:p w14:paraId="462783EF" w14:textId="20EC500A" w:rsidR="00C10193" w:rsidRDefault="00C10193">
      <w:pPr>
        <w:pStyle w:val="Paragraphedeliste"/>
        <w:rPr>
          <w:ins w:id="197" w:author="нур нур" w:date="2022-04-12T14:12:00Z"/>
        </w:rPr>
      </w:pPr>
      <w:ins w:id="198" w:author="Hallam Nasreddine" w:date="2022-04-04T17:26:00Z">
        <w:r>
          <w:lastRenderedPageBreak/>
          <w:t>If yes, what are the development/coding technology will you be using?</w:t>
        </w:r>
      </w:ins>
    </w:p>
    <w:p w14:paraId="24C74AD4" w14:textId="77777777" w:rsidR="00F961BF" w:rsidRDefault="00F961BF">
      <w:pPr>
        <w:pStyle w:val="Paragraphedeliste"/>
        <w:rPr>
          <w:ins w:id="199" w:author="нур нур" w:date="2022-04-12T14:12:00Z"/>
        </w:rPr>
      </w:pPr>
    </w:p>
    <w:p w14:paraId="57E9BD46" w14:textId="46158E30" w:rsidR="00F961BF" w:rsidRDefault="00F961BF" w:rsidP="00F961BF">
      <w:pPr>
        <w:rPr>
          <w:ins w:id="200" w:author="Hallam Nasreddine" w:date="2022-04-04T17:26:00Z"/>
        </w:rPr>
        <w:pPrChange w:id="201" w:author="нур нур" w:date="2022-04-12T14:12:00Z">
          <w:pPr>
            <w:pStyle w:val="Paragraphedeliste"/>
            <w:numPr>
              <w:numId w:val="47"/>
            </w:numPr>
            <w:ind w:hanging="360"/>
          </w:pPr>
        </w:pPrChange>
      </w:pPr>
      <w:ins w:id="202" w:author="нур нур" w:date="2022-04-12T14:12:00Z">
        <w:r>
          <w:t xml:space="preserve">Yes, we will be using Django, python, </w:t>
        </w:r>
        <w:proofErr w:type="spellStart"/>
        <w:r>
          <w:t>postreSQL</w:t>
        </w:r>
        <w:proofErr w:type="spellEnd"/>
        <w:r>
          <w:t xml:space="preserve"> and Heroku for deployment. </w:t>
        </w:r>
      </w:ins>
    </w:p>
    <w:p w14:paraId="31863BB2" w14:textId="77777777" w:rsidR="00C10193" w:rsidRDefault="00C10193">
      <w:pPr>
        <w:pStyle w:val="Paragraphedeliste"/>
        <w:rPr>
          <w:ins w:id="203" w:author="Hallam Nasreddine" w:date="2022-04-04T17:26:00Z"/>
        </w:rPr>
        <w:pPrChange w:id="204" w:author="Hallam Nasreddine" w:date="2022-04-04T17:26:00Z">
          <w:pPr>
            <w:pStyle w:val="Paragraphedeliste"/>
            <w:numPr>
              <w:numId w:val="47"/>
            </w:numPr>
            <w:ind w:hanging="360"/>
          </w:pPr>
        </w:pPrChange>
      </w:pPr>
    </w:p>
    <w:p w14:paraId="77A96B91" w14:textId="77777777" w:rsidR="00C23B78" w:rsidRDefault="00C23B78" w:rsidP="00C10193">
      <w:pPr>
        <w:pStyle w:val="Paragraphedeliste"/>
        <w:numPr>
          <w:ilvl w:val="0"/>
          <w:numId w:val="47"/>
        </w:numPr>
        <w:rPr>
          <w:ins w:id="205" w:author="Hallam Nasreddine" w:date="2022-04-04T17:45:00Z"/>
        </w:rPr>
      </w:pPr>
      <w:ins w:id="206" w:author="Hallam Nasreddine" w:date="2022-04-04T17:45:00Z">
        <w:r>
          <w:t>What theme did you choose for your project?</w:t>
        </w:r>
      </w:ins>
    </w:p>
    <w:p w14:paraId="05ACDF54" w14:textId="43FC97FC" w:rsidR="00C10193" w:rsidRDefault="00C10193">
      <w:pPr>
        <w:pStyle w:val="Paragraphedeliste"/>
        <w:rPr>
          <w:ins w:id="207" w:author="нур нур" w:date="2022-04-12T14:12:00Z"/>
        </w:rPr>
      </w:pPr>
    </w:p>
    <w:p w14:paraId="4C5F8280" w14:textId="0B916E63" w:rsidR="00F961BF" w:rsidRDefault="00F961BF">
      <w:pPr>
        <w:pStyle w:val="Paragraphedeliste"/>
        <w:rPr>
          <w:ins w:id="208" w:author="Hallam Nasreddine" w:date="2022-04-04T17:46:00Z"/>
        </w:rPr>
        <w:pPrChange w:id="209" w:author="Hallam Nasreddine" w:date="2022-04-04T17:27:00Z">
          <w:pPr>
            <w:pStyle w:val="Paragraphedeliste"/>
            <w:numPr>
              <w:numId w:val="47"/>
            </w:numPr>
            <w:ind w:hanging="360"/>
          </w:pPr>
        </w:pPrChange>
      </w:pPr>
      <w:ins w:id="210" w:author="нур нур" w:date="2022-04-12T14:14:00Z">
        <w:r>
          <w:t xml:space="preserve">Product </w:t>
        </w:r>
      </w:ins>
    </w:p>
    <w:p w14:paraId="6D61C164" w14:textId="77777777" w:rsidR="00F63C8D" w:rsidRDefault="00F63C8D">
      <w:pPr>
        <w:pStyle w:val="Paragraphedeliste"/>
        <w:rPr>
          <w:ins w:id="211" w:author="Hallam Nasreddine" w:date="2022-04-04T17:26:00Z"/>
        </w:rPr>
        <w:pPrChange w:id="212" w:author="Hallam Nasreddine" w:date="2022-04-04T17:27:00Z">
          <w:pPr>
            <w:pStyle w:val="Paragraphedeliste"/>
            <w:numPr>
              <w:numId w:val="47"/>
            </w:numPr>
            <w:ind w:hanging="360"/>
          </w:pPr>
        </w:pPrChange>
      </w:pPr>
    </w:p>
    <w:p w14:paraId="2A5E9E28" w14:textId="0223C104" w:rsidR="00EC4C69" w:rsidRDefault="00F63C8D">
      <w:pPr>
        <w:pStyle w:val="Paragraphedeliste"/>
        <w:numPr>
          <w:ilvl w:val="0"/>
          <w:numId w:val="47"/>
        </w:numPr>
        <w:rPr>
          <w:ins w:id="213" w:author="Hallam Nasreddine" w:date="2022-04-04T17:48:00Z"/>
        </w:rPr>
        <w:pPrChange w:id="214" w:author="Hallam Nasreddine" w:date="2022-04-04T17:48:00Z">
          <w:pPr/>
        </w:pPrChange>
      </w:pPr>
      <w:ins w:id="215" w:author="Hallam Nasreddine" w:date="2022-04-04T17:46:00Z">
        <w:r>
          <w:t xml:space="preserve">State </w:t>
        </w:r>
      </w:ins>
      <w:ins w:id="216" w:author="Hallam Nasreddine" w:date="2022-04-04T17:47:00Z">
        <w:r>
          <w:t>the four applications</w:t>
        </w:r>
      </w:ins>
      <w:ins w:id="217" w:author="Hallam Nasreddine" w:date="2022-04-04T18:04:00Z">
        <w:r w:rsidR="00B8055E">
          <w:t xml:space="preserve"> of your project</w:t>
        </w:r>
      </w:ins>
      <w:ins w:id="218" w:author="Hallam Nasreddine" w:date="2022-04-04T17:47:00Z">
        <w:r>
          <w:t xml:space="preserve"> and </w:t>
        </w:r>
      </w:ins>
      <w:ins w:id="219" w:author="Hallam Nasreddine" w:date="2022-04-04T17:48:00Z">
        <w:r>
          <w:t xml:space="preserve">briefly </w:t>
        </w:r>
      </w:ins>
      <w:ins w:id="220" w:author="Hallam Nasreddine" w:date="2022-04-04T17:47:00Z">
        <w:r>
          <w:t xml:space="preserve">describe </w:t>
        </w:r>
      </w:ins>
      <w:ins w:id="221" w:author="Hallam Nasreddine" w:date="2022-04-04T17:48:00Z">
        <w:r>
          <w:t xml:space="preserve">their corresponding </w:t>
        </w:r>
      </w:ins>
      <w:ins w:id="222" w:author="Hallam Nasreddine" w:date="2022-04-04T17:47:00Z">
        <w:r>
          <w:t>functionalit</w:t>
        </w:r>
      </w:ins>
      <w:ins w:id="223" w:author="Hallam Nasreddine" w:date="2022-04-04T17:48:00Z">
        <w:r>
          <w:t xml:space="preserve">ies </w:t>
        </w:r>
      </w:ins>
    </w:p>
    <w:p w14:paraId="37919D72" w14:textId="77777777" w:rsidR="00F63C8D" w:rsidRDefault="00F63C8D">
      <w:pPr>
        <w:pStyle w:val="Paragraphedeliste"/>
        <w:rPr>
          <w:ins w:id="224" w:author="Hallam Nasreddine" w:date="2022-04-04T17:48:00Z"/>
        </w:rPr>
        <w:pPrChange w:id="225" w:author="Hallam Nasreddine" w:date="2022-04-04T17:48:00Z">
          <w:pPr/>
        </w:pPrChange>
      </w:pPr>
    </w:p>
    <w:p w14:paraId="6851EF09" w14:textId="4CE96BB9" w:rsidR="00F63C8D" w:rsidRDefault="00FB1A31" w:rsidP="00FB1A31">
      <w:pPr>
        <w:pStyle w:val="Paragraphedeliste"/>
        <w:numPr>
          <w:ilvl w:val="0"/>
          <w:numId w:val="54"/>
        </w:numPr>
        <w:rPr>
          <w:ins w:id="226" w:author="нур нур" w:date="2022-04-12T14:16:00Z"/>
        </w:rPr>
      </w:pPr>
      <w:ins w:id="227" w:author="нур нур" w:date="2022-04-12T14:15:00Z">
        <w:r>
          <w:t xml:space="preserve">Website Administration Application </w:t>
        </w:r>
      </w:ins>
    </w:p>
    <w:p w14:paraId="31D66F0D" w14:textId="05544A61" w:rsidR="005776CC" w:rsidRDefault="005776CC" w:rsidP="005776CC">
      <w:pPr>
        <w:pStyle w:val="Paragraphedeliste"/>
        <w:ind w:left="1080"/>
        <w:rPr>
          <w:ins w:id="228" w:author="нур нур" w:date="2022-04-12T14:15:00Z"/>
        </w:rPr>
        <w:pPrChange w:id="229" w:author="нур нур" w:date="2022-04-12T14:16:00Z">
          <w:pPr>
            <w:pStyle w:val="Paragraphedeliste"/>
            <w:numPr>
              <w:numId w:val="54"/>
            </w:numPr>
            <w:ind w:left="1080" w:hanging="360"/>
          </w:pPr>
        </w:pPrChange>
      </w:pPr>
      <w:ins w:id="230" w:author="нур нур" w:date="2022-04-12T14:16:00Z">
        <w:r>
          <w:t>This application will be used by the superuser to manage the user groups: Members, User group, Item group,</w:t>
        </w:r>
      </w:ins>
      <w:ins w:id="231" w:author="нур нур" w:date="2022-04-12T14:17:00Z">
        <w:r>
          <w:t xml:space="preserve"> Super group </w:t>
        </w:r>
      </w:ins>
    </w:p>
    <w:p w14:paraId="6DA87D25" w14:textId="0DB6234A" w:rsidR="00FB1A31" w:rsidRDefault="00FB1A31" w:rsidP="00FB1A31">
      <w:pPr>
        <w:pStyle w:val="Paragraphedeliste"/>
        <w:numPr>
          <w:ilvl w:val="0"/>
          <w:numId w:val="54"/>
        </w:numPr>
        <w:rPr>
          <w:ins w:id="232" w:author="нур нур" w:date="2022-04-12T14:17:00Z"/>
        </w:rPr>
      </w:pPr>
      <w:ins w:id="233" w:author="нур нур" w:date="2022-04-12T14:15:00Z">
        <w:r>
          <w:t>Website User Management Application</w:t>
        </w:r>
      </w:ins>
    </w:p>
    <w:p w14:paraId="1F747C44" w14:textId="35392101" w:rsidR="005776CC" w:rsidRDefault="005776CC" w:rsidP="005776CC">
      <w:pPr>
        <w:pStyle w:val="Paragraphedeliste"/>
        <w:ind w:left="1080"/>
        <w:rPr>
          <w:ins w:id="234" w:author="нур нур" w:date="2022-04-12T14:15:00Z"/>
        </w:rPr>
        <w:pPrChange w:id="235" w:author="нур нур" w:date="2022-04-12T14:17:00Z">
          <w:pPr>
            <w:pStyle w:val="Paragraphedeliste"/>
            <w:numPr>
              <w:numId w:val="54"/>
            </w:numPr>
            <w:ind w:left="1080" w:hanging="360"/>
          </w:pPr>
        </w:pPrChange>
      </w:pPr>
      <w:ins w:id="236" w:author="нур нур" w:date="2022-04-12T14:17:00Z">
        <w:r>
          <w:t xml:space="preserve">This application will be used to manage the Members users and visitors </w:t>
        </w:r>
      </w:ins>
    </w:p>
    <w:p w14:paraId="41F57AEE" w14:textId="6164AB87" w:rsidR="00FB1A31" w:rsidRDefault="00FB1A31" w:rsidP="00FB1A31">
      <w:pPr>
        <w:pStyle w:val="Paragraphedeliste"/>
        <w:numPr>
          <w:ilvl w:val="0"/>
          <w:numId w:val="54"/>
        </w:numPr>
        <w:rPr>
          <w:ins w:id="237" w:author="нур нур" w:date="2022-04-12T14:18:00Z"/>
        </w:rPr>
      </w:pPr>
      <w:ins w:id="238" w:author="нур нур" w:date="2022-04-12T14:15:00Z">
        <w:r>
          <w:t xml:space="preserve">Website Messaging Application </w:t>
        </w:r>
      </w:ins>
    </w:p>
    <w:p w14:paraId="6E154CD5" w14:textId="6226CBAC" w:rsidR="001B342A" w:rsidRDefault="001B342A" w:rsidP="001B342A">
      <w:pPr>
        <w:pStyle w:val="Paragraphedeliste"/>
        <w:ind w:left="1080"/>
        <w:rPr>
          <w:ins w:id="239" w:author="нур нур" w:date="2022-04-12T14:15:00Z"/>
        </w:rPr>
        <w:pPrChange w:id="240" w:author="нур нур" w:date="2022-04-12T14:18:00Z">
          <w:pPr>
            <w:pStyle w:val="Paragraphedeliste"/>
            <w:numPr>
              <w:numId w:val="54"/>
            </w:numPr>
            <w:ind w:left="1080" w:hanging="360"/>
          </w:pPr>
        </w:pPrChange>
      </w:pPr>
      <w:ins w:id="241" w:author="нур нур" w:date="2022-04-12T14:18:00Z">
        <w:r>
          <w:t xml:space="preserve">This application will be used for communication between Member users. </w:t>
        </w:r>
      </w:ins>
    </w:p>
    <w:p w14:paraId="27235B1C" w14:textId="162EAFDF" w:rsidR="00FB1A31" w:rsidRDefault="00FB1A31" w:rsidP="00FB1A31">
      <w:pPr>
        <w:pStyle w:val="Paragraphedeliste"/>
        <w:numPr>
          <w:ilvl w:val="0"/>
          <w:numId w:val="54"/>
        </w:numPr>
        <w:rPr>
          <w:ins w:id="242" w:author="нур нур" w:date="2022-04-12T14:16:00Z"/>
        </w:rPr>
      </w:pPr>
      <w:ins w:id="243" w:author="нур нур" w:date="2022-04-12T14:15:00Z">
        <w:r>
          <w:t>Website Item Catalog Applic</w:t>
        </w:r>
      </w:ins>
      <w:ins w:id="244" w:author="нур нур" w:date="2022-04-12T14:16:00Z">
        <w:r>
          <w:t xml:space="preserve">ation </w:t>
        </w:r>
      </w:ins>
    </w:p>
    <w:p w14:paraId="181DCA11" w14:textId="03B8512C" w:rsidR="00FB1A31" w:rsidRDefault="001B342A" w:rsidP="00FB1A31">
      <w:pPr>
        <w:pStyle w:val="Paragraphedeliste"/>
        <w:ind w:left="1080"/>
        <w:rPr>
          <w:ins w:id="245" w:author="нур нур" w:date="2022-04-12T14:19:00Z"/>
        </w:rPr>
      </w:pPr>
      <w:ins w:id="246" w:author="нур нур" w:date="2022-04-12T14:18:00Z">
        <w:r>
          <w:t>This application will deal with the user interactions</w:t>
        </w:r>
      </w:ins>
      <w:ins w:id="247" w:author="нур нур" w:date="2022-04-12T14:19:00Z">
        <w:r>
          <w:t xml:space="preserve"> and manage the items. </w:t>
        </w:r>
      </w:ins>
    </w:p>
    <w:p w14:paraId="510EC832" w14:textId="77777777" w:rsidR="009D7D09" w:rsidRDefault="009D7D09" w:rsidP="00FB1A31">
      <w:pPr>
        <w:pStyle w:val="Paragraphedeliste"/>
        <w:ind w:left="1080"/>
        <w:rPr>
          <w:ins w:id="248" w:author="Hallam Nasreddine" w:date="2022-04-04T17:48:00Z"/>
        </w:rPr>
        <w:pPrChange w:id="249" w:author="нур нур" w:date="2022-04-12T14:16:00Z">
          <w:pPr/>
        </w:pPrChange>
      </w:pPr>
    </w:p>
    <w:p w14:paraId="27DBD546" w14:textId="3DE452FA" w:rsidR="00F63C8D" w:rsidRDefault="00F63C8D">
      <w:pPr>
        <w:pStyle w:val="Paragraphedeliste"/>
        <w:numPr>
          <w:ilvl w:val="0"/>
          <w:numId w:val="47"/>
        </w:numPr>
        <w:rPr>
          <w:ins w:id="250" w:author="Hallam Nasreddine" w:date="2022-04-04T17:58:00Z"/>
        </w:rPr>
        <w:pPrChange w:id="251" w:author="Hallam Nasreddine" w:date="2022-04-04T17:49:00Z">
          <w:pPr/>
        </w:pPrChange>
      </w:pPr>
      <w:ins w:id="252" w:author="Hallam Nasreddine" w:date="2022-04-04T17:49:00Z">
        <w:r>
          <w:t xml:space="preserve">Enumerate the main FIVE users </w:t>
        </w:r>
      </w:ins>
      <w:ins w:id="253" w:author="Hallam Nasreddine" w:date="2022-04-04T17:50:00Z">
        <w:r>
          <w:t>(</w:t>
        </w:r>
      </w:ins>
      <w:ins w:id="254" w:author="Hallam Nasreddine" w:date="2022-04-04T17:49:00Z">
        <w:r>
          <w:t>and their groups</w:t>
        </w:r>
      </w:ins>
      <w:ins w:id="255" w:author="Hallam Nasreddine" w:date="2022-04-04T17:50:00Z">
        <w:r>
          <w:t>)</w:t>
        </w:r>
      </w:ins>
      <w:ins w:id="256" w:author="Hallam Nasreddine" w:date="2022-04-04T17:49:00Z">
        <w:r>
          <w:t xml:space="preserve"> of the system (Project)</w:t>
        </w:r>
      </w:ins>
    </w:p>
    <w:p w14:paraId="4B039321" w14:textId="2DEA52F4" w:rsidR="00B8055E" w:rsidRDefault="00B8055E">
      <w:pPr>
        <w:pStyle w:val="Paragraphedeliste"/>
        <w:rPr>
          <w:ins w:id="257" w:author="нур нур" w:date="2022-04-12T14:23:00Z"/>
        </w:rPr>
      </w:pPr>
    </w:p>
    <w:p w14:paraId="117D1457" w14:textId="6AD524E7" w:rsidR="00791032" w:rsidDel="00EA59B3" w:rsidRDefault="00791032">
      <w:pPr>
        <w:pStyle w:val="Paragraphedeliste"/>
        <w:rPr>
          <w:ins w:id="258" w:author="Hallam Nasreddine" w:date="2022-04-04T17:58:00Z"/>
          <w:del w:id="259" w:author="нур нур" w:date="2022-04-12T14:23:00Z"/>
        </w:rPr>
        <w:pPrChange w:id="260" w:author="Hallam Nasreddine" w:date="2022-04-04T17:58:00Z">
          <w:pPr/>
        </w:pPrChange>
      </w:pPr>
      <w:ins w:id="261" w:author="нур нур" w:date="2022-04-12T14:23:00Z">
        <w:r>
          <w:t>Visitors, members, super group, item group, user group</w:t>
        </w:r>
      </w:ins>
    </w:p>
    <w:p w14:paraId="63302E08" w14:textId="77777777" w:rsidR="00B8055E" w:rsidDel="00EA59B3" w:rsidRDefault="00B8055E">
      <w:pPr>
        <w:pStyle w:val="Paragraphedeliste"/>
        <w:rPr>
          <w:ins w:id="262" w:author="Hallam Nasreddine" w:date="2022-04-04T17:58:00Z"/>
          <w:del w:id="263" w:author="нур нур" w:date="2022-04-12T14:23:00Z"/>
        </w:rPr>
        <w:pPrChange w:id="264" w:author="Hallam Nasreddine" w:date="2022-04-04T17:58:00Z">
          <w:pPr/>
        </w:pPrChange>
      </w:pPr>
    </w:p>
    <w:p w14:paraId="07D5B66A" w14:textId="31C0A6C9" w:rsidR="00721684" w:rsidDel="00057E4B" w:rsidRDefault="00721684" w:rsidP="00EA59B3">
      <w:pPr>
        <w:rPr>
          <w:ins w:id="265" w:author="Hallam Nasreddine" w:date="2022-04-04T17:58:00Z"/>
          <w:del w:id="266" w:author="нур нур" w:date="2022-04-12T14:23:00Z"/>
        </w:rPr>
        <w:pPrChange w:id="267" w:author="нур нур" w:date="2022-04-12T14:23:00Z">
          <w:pPr/>
        </w:pPrChange>
      </w:pPr>
    </w:p>
    <w:p w14:paraId="4AC48053" w14:textId="77777777" w:rsidR="00B8055E" w:rsidRDefault="00B8055E" w:rsidP="00EA59B3">
      <w:pPr>
        <w:pStyle w:val="Paragraphedeliste"/>
        <w:rPr>
          <w:ins w:id="268" w:author="Hallam Nasreddine" w:date="2022-04-04T17:58:00Z"/>
        </w:rPr>
        <w:pPrChange w:id="269" w:author="нур нур" w:date="2022-04-12T14:23:00Z">
          <w:pPr/>
        </w:pPrChange>
      </w:pPr>
    </w:p>
    <w:p w14:paraId="6F7BCCC3" w14:textId="77777777" w:rsidR="00B8055E" w:rsidRDefault="00B8055E">
      <w:pPr>
        <w:pStyle w:val="Paragraphedeliste"/>
        <w:rPr>
          <w:ins w:id="270" w:author="Hallam Nasreddine" w:date="2022-04-04T17:58:00Z"/>
        </w:rPr>
        <w:pPrChange w:id="271" w:author="Hallam Nasreddine" w:date="2022-04-04T17:58:00Z">
          <w:pPr/>
        </w:pPrChange>
      </w:pPr>
    </w:p>
    <w:p w14:paraId="7B6B4228" w14:textId="77777777" w:rsidR="00B8055E" w:rsidRDefault="00B8055E">
      <w:pPr>
        <w:pStyle w:val="Paragraphedeliste"/>
        <w:rPr>
          <w:ins w:id="272" w:author="Hallam Nasreddine" w:date="2022-04-04T17:50:00Z"/>
        </w:rPr>
        <w:pPrChange w:id="273" w:author="Hallam Nasreddine" w:date="2022-04-04T17:58:00Z">
          <w:pPr/>
        </w:pPrChange>
      </w:pPr>
    </w:p>
    <w:p w14:paraId="7B501F27" w14:textId="0620A3CD" w:rsidR="00F63C8D" w:rsidRDefault="00F63C8D">
      <w:pPr>
        <w:pStyle w:val="Paragraphedeliste"/>
        <w:numPr>
          <w:ilvl w:val="0"/>
          <w:numId w:val="47"/>
        </w:numPr>
        <w:rPr>
          <w:ins w:id="274" w:author="Hallam Nasreddine" w:date="2022-04-04T17:58:00Z"/>
        </w:rPr>
        <w:pPrChange w:id="275" w:author="Hallam Nasreddine" w:date="2022-04-04T18:05:00Z">
          <w:pPr/>
        </w:pPrChange>
      </w:pPr>
      <w:ins w:id="276" w:author="Hallam Nasreddine" w:date="2022-04-04T17:50:00Z">
        <w:r>
          <w:t>For each user</w:t>
        </w:r>
      </w:ins>
      <w:ins w:id="277" w:author="Hallam Nasreddine" w:date="2022-04-04T18:58:00Z">
        <w:r w:rsidR="00BD3D80">
          <w:t xml:space="preserve"> of the </w:t>
        </w:r>
      </w:ins>
      <w:ins w:id="278" w:author="Hallam Nasreddine" w:date="2022-04-04T18:59:00Z">
        <w:r w:rsidR="00BD3D80">
          <w:t>project</w:t>
        </w:r>
      </w:ins>
      <w:ins w:id="279" w:author="Hallam Nasreddine" w:date="2022-04-04T17:50:00Z">
        <w:r>
          <w:t xml:space="preserve">, enumerate </w:t>
        </w:r>
      </w:ins>
      <w:ins w:id="280" w:author="Hallam Nasreddine" w:date="2022-04-04T17:57:00Z">
        <w:r w:rsidR="00B8055E">
          <w:t>their major tasks/functionalities</w:t>
        </w:r>
      </w:ins>
      <w:ins w:id="281" w:author="Hallam Nasreddine" w:date="2022-04-04T18:05:00Z">
        <w:r w:rsidR="00B8055E">
          <w:t xml:space="preserve"> they will handle.</w:t>
        </w:r>
      </w:ins>
    </w:p>
    <w:p w14:paraId="5CD5F955" w14:textId="7C975878" w:rsidR="00B8055E" w:rsidDel="00EA59B3" w:rsidRDefault="00B8055E">
      <w:pPr>
        <w:pStyle w:val="Paragraphedeliste"/>
        <w:rPr>
          <w:ins w:id="282" w:author="Hallam Nasreddine" w:date="2022-04-04T17:58:00Z"/>
          <w:del w:id="283" w:author="нур нур" w:date="2022-04-12T14:23:00Z"/>
        </w:rPr>
        <w:pPrChange w:id="284" w:author="Hallam Nasreddine" w:date="2022-04-04T17:58:00Z">
          <w:pPr/>
        </w:pPrChange>
      </w:pPr>
      <w:ins w:id="285" w:author="Hallam Nasreddine" w:date="2022-04-04T17:58:00Z">
        <w:r>
          <w:t>Or optionally, draw a (very simplistic) use case diagram</w:t>
        </w:r>
      </w:ins>
    </w:p>
    <w:p w14:paraId="4239105C" w14:textId="77777777" w:rsidR="00B8055E" w:rsidDel="00634118" w:rsidRDefault="00B8055E">
      <w:pPr>
        <w:pStyle w:val="Paragraphedeliste"/>
        <w:rPr>
          <w:ins w:id="286" w:author="Hallam Nasreddine" w:date="2022-04-04T17:58:00Z"/>
          <w:del w:id="287" w:author="нур нур" w:date="2022-04-12T14:23:00Z"/>
        </w:rPr>
        <w:pPrChange w:id="288" w:author="Hallam Nasreddine" w:date="2022-04-04T17:58:00Z">
          <w:pPr/>
        </w:pPrChange>
      </w:pPr>
    </w:p>
    <w:p w14:paraId="22357FA0" w14:textId="77777777" w:rsidR="00B8055E" w:rsidRDefault="00B8055E" w:rsidP="00EA59B3">
      <w:pPr>
        <w:pStyle w:val="Paragraphedeliste"/>
        <w:rPr>
          <w:ins w:id="289" w:author="Hallam Nasreddine" w:date="2022-04-04T17:58:00Z"/>
        </w:rPr>
        <w:pPrChange w:id="290" w:author="нур нур" w:date="2022-04-12T14:23:00Z">
          <w:pPr/>
        </w:pPrChange>
      </w:pPr>
    </w:p>
    <w:p w14:paraId="796DEDAB" w14:textId="77777777" w:rsidR="00B8055E" w:rsidRDefault="00B8055E">
      <w:pPr>
        <w:pStyle w:val="Paragraphedeliste"/>
        <w:rPr>
          <w:ins w:id="291" w:author="Hallam Nasreddine" w:date="2022-04-04T17:58:00Z"/>
        </w:rPr>
        <w:pPrChange w:id="292" w:author="Hallam Nasreddine" w:date="2022-04-04T17:58:00Z">
          <w:pPr/>
        </w:pPrChange>
      </w:pPr>
    </w:p>
    <w:p w14:paraId="46CB3088" w14:textId="77777777" w:rsidR="00057E4B" w:rsidRDefault="00057E4B" w:rsidP="00057E4B">
      <w:pPr>
        <w:pStyle w:val="Paragraphedeliste"/>
        <w:rPr>
          <w:ins w:id="293" w:author="нур нур" w:date="2022-04-12T14:23:00Z"/>
        </w:rPr>
      </w:pPr>
      <w:ins w:id="294" w:author="нур нур" w:date="2022-04-12T14:23:00Z">
        <w:r>
          <w:t xml:space="preserve">Visitors: the non-registered users </w:t>
        </w:r>
      </w:ins>
    </w:p>
    <w:p w14:paraId="7C119E21" w14:textId="77777777" w:rsidR="00057E4B" w:rsidRDefault="00057E4B" w:rsidP="00057E4B">
      <w:pPr>
        <w:pStyle w:val="Paragraphedeliste"/>
        <w:rPr>
          <w:ins w:id="295" w:author="нур нур" w:date="2022-04-12T14:23:00Z"/>
        </w:rPr>
      </w:pPr>
    </w:p>
    <w:p w14:paraId="4AEC5831" w14:textId="77777777" w:rsidR="00057E4B" w:rsidRDefault="00057E4B" w:rsidP="00057E4B">
      <w:pPr>
        <w:pStyle w:val="Paragraphedeliste"/>
        <w:rPr>
          <w:ins w:id="296" w:author="нур нур" w:date="2022-04-12T14:23:00Z"/>
        </w:rPr>
      </w:pPr>
      <w:ins w:id="297" w:author="нур нур" w:date="2022-04-12T14:23:00Z">
        <w:r>
          <w:t>Members: clients who have registered</w:t>
        </w:r>
      </w:ins>
    </w:p>
    <w:p w14:paraId="6800218C" w14:textId="77777777" w:rsidR="00057E4B" w:rsidRDefault="00057E4B" w:rsidP="00057E4B">
      <w:pPr>
        <w:pStyle w:val="Paragraphedeliste"/>
        <w:rPr>
          <w:ins w:id="298" w:author="нур нур" w:date="2022-04-12T14:23:00Z"/>
        </w:rPr>
      </w:pPr>
    </w:p>
    <w:p w14:paraId="6813D837" w14:textId="77777777" w:rsidR="00057E4B" w:rsidRDefault="00057E4B" w:rsidP="00057E4B">
      <w:pPr>
        <w:pStyle w:val="Paragraphedeliste"/>
        <w:rPr>
          <w:ins w:id="299" w:author="нур нур" w:date="2022-04-12T14:23:00Z"/>
        </w:rPr>
      </w:pPr>
      <w:ins w:id="300" w:author="нур нур" w:date="2022-04-12T14:23:00Z">
        <w:r>
          <w:t xml:space="preserve">Super group: manages all registered users </w:t>
        </w:r>
      </w:ins>
    </w:p>
    <w:p w14:paraId="5C5AA672" w14:textId="77777777" w:rsidR="00057E4B" w:rsidRDefault="00057E4B" w:rsidP="00057E4B">
      <w:pPr>
        <w:pStyle w:val="Paragraphedeliste"/>
        <w:rPr>
          <w:ins w:id="301" w:author="нур нур" w:date="2022-04-12T14:23:00Z"/>
        </w:rPr>
      </w:pPr>
    </w:p>
    <w:p w14:paraId="1CB055E8" w14:textId="77777777" w:rsidR="00057E4B" w:rsidRDefault="00057E4B" w:rsidP="00057E4B">
      <w:pPr>
        <w:pStyle w:val="Paragraphedeliste"/>
        <w:rPr>
          <w:ins w:id="302" w:author="нур нур" w:date="2022-04-12T14:23:00Z"/>
        </w:rPr>
      </w:pPr>
      <w:ins w:id="303" w:author="нур нур" w:date="2022-04-12T14:23:00Z">
        <w:r>
          <w:t xml:space="preserve">User group: two users that superuser sets. They are responsible to access/manage members users. </w:t>
        </w:r>
      </w:ins>
    </w:p>
    <w:p w14:paraId="33DC6DBD" w14:textId="77777777" w:rsidR="00057E4B" w:rsidRDefault="00057E4B" w:rsidP="00057E4B">
      <w:pPr>
        <w:pStyle w:val="Paragraphedeliste"/>
        <w:rPr>
          <w:ins w:id="304" w:author="нур нур" w:date="2022-04-12T14:23:00Z"/>
        </w:rPr>
      </w:pPr>
    </w:p>
    <w:p w14:paraId="2A6AB7F0" w14:textId="77777777" w:rsidR="00057E4B" w:rsidRDefault="00057E4B" w:rsidP="00057E4B">
      <w:pPr>
        <w:pStyle w:val="Paragraphedeliste"/>
        <w:rPr>
          <w:ins w:id="305" w:author="нур нур" w:date="2022-04-12T14:23:00Z"/>
        </w:rPr>
      </w:pPr>
      <w:ins w:id="306" w:author="нур нур" w:date="2022-04-12T14:23:00Z">
        <w:r>
          <w:t xml:space="preserve">Item group: consists of two users that are set by superuser, responsible to access/manage items. </w:t>
        </w:r>
      </w:ins>
    </w:p>
    <w:p w14:paraId="0943C371" w14:textId="77777777" w:rsidR="00B8055E" w:rsidRDefault="00B8055E">
      <w:pPr>
        <w:pStyle w:val="Paragraphedeliste"/>
        <w:rPr>
          <w:ins w:id="307" w:author="Hallam Nasreddine" w:date="2022-04-04T17:58:00Z"/>
        </w:rPr>
        <w:pPrChange w:id="308" w:author="Hallam Nasreddine" w:date="2022-04-04T17:58:00Z">
          <w:pPr/>
        </w:pPrChange>
      </w:pPr>
    </w:p>
    <w:p w14:paraId="07AD8585" w14:textId="77777777" w:rsidR="00B8055E" w:rsidRDefault="00B8055E">
      <w:pPr>
        <w:pStyle w:val="Paragraphedeliste"/>
        <w:rPr>
          <w:ins w:id="309" w:author="Hallam Nasreddine" w:date="2022-04-04T17:58:00Z"/>
        </w:rPr>
        <w:pPrChange w:id="310" w:author="Hallam Nasreddine" w:date="2022-04-04T17:58:00Z">
          <w:pPr/>
        </w:pPrChange>
      </w:pPr>
    </w:p>
    <w:p w14:paraId="36E91BCA" w14:textId="77777777" w:rsidR="00F63C8D" w:rsidRDefault="00F63C8D">
      <w:pPr>
        <w:rPr>
          <w:ins w:id="311" w:author="Hallam Nasreddine" w:date="2022-04-04T16:46:00Z"/>
        </w:rPr>
      </w:pPr>
    </w:p>
    <w:p w14:paraId="67D97B0C" w14:textId="0A4F6FF6" w:rsidR="0005635F" w:rsidRDefault="0005635F">
      <w:pPr>
        <w:pStyle w:val="Titre1"/>
        <w:rPr>
          <w:ins w:id="312" w:author="Hallam Nasreddine" w:date="2022-04-04T16:52:00Z"/>
        </w:rPr>
        <w:pPrChange w:id="313" w:author="Hallam Nasreddine" w:date="2022-04-04T17:25:00Z">
          <w:pPr/>
        </w:pPrChange>
      </w:pPr>
      <w:ins w:id="314" w:author="Hallam Nasreddine" w:date="2022-04-04T16:46:00Z">
        <w:r>
          <w:lastRenderedPageBreak/>
          <w:t>Project planning</w:t>
        </w:r>
      </w:ins>
    </w:p>
    <w:p w14:paraId="2907FAF9" w14:textId="4AC111ED" w:rsidR="00EC4C69" w:rsidRDefault="00EC4C69">
      <w:pPr>
        <w:pStyle w:val="Paragraphedeliste"/>
        <w:numPr>
          <w:ilvl w:val="0"/>
          <w:numId w:val="48"/>
        </w:numPr>
        <w:rPr>
          <w:ins w:id="315" w:author="нур нур" w:date="2022-04-12T14:24:00Z"/>
        </w:rPr>
      </w:pPr>
      <w:ins w:id="316" w:author="Hallam Nasreddine" w:date="2022-04-04T16:52:00Z">
        <w:r>
          <w:t>In your own words, why do you think</w:t>
        </w:r>
      </w:ins>
      <w:ins w:id="317" w:author="Hallam Nasreddine" w:date="2022-04-04T16:53:00Z">
        <w:r>
          <w:t xml:space="preserve"> a project plan is necessary for this project?</w:t>
        </w:r>
      </w:ins>
      <w:ins w:id="318" w:author="Hallam Nasreddine" w:date="2022-04-04T18:35:00Z">
        <w:r w:rsidR="006349C6">
          <w:t xml:space="preserve"> You may answer this question after you finish the whole exercise.</w:t>
        </w:r>
      </w:ins>
    </w:p>
    <w:p w14:paraId="6BD97D99" w14:textId="11B441E2" w:rsidR="00D22EEC" w:rsidRDefault="00D22EEC" w:rsidP="00D22EEC">
      <w:pPr>
        <w:pStyle w:val="Paragraphedeliste"/>
        <w:rPr>
          <w:ins w:id="319" w:author="нур нур" w:date="2022-04-12T14:24:00Z"/>
        </w:rPr>
      </w:pPr>
    </w:p>
    <w:p w14:paraId="4B5032C6" w14:textId="14F0DE0F" w:rsidR="00D22EEC" w:rsidRDefault="00D22EEC" w:rsidP="00D22EEC">
      <w:pPr>
        <w:pStyle w:val="Paragraphedeliste"/>
        <w:rPr>
          <w:ins w:id="320" w:author="Hallam Nasreddine" w:date="2022-04-04T18:35:00Z"/>
        </w:rPr>
        <w:pPrChange w:id="321" w:author="нур нур" w:date="2022-04-12T14:24:00Z">
          <w:pPr/>
        </w:pPrChange>
      </w:pPr>
      <w:ins w:id="322" w:author="нур нур" w:date="2022-04-12T14:24:00Z">
        <w:r>
          <w:t xml:space="preserve">A project plan is necessary for this project, since it is a big </w:t>
        </w:r>
      </w:ins>
      <w:ins w:id="323" w:author="нур нур" w:date="2022-04-12T14:25:00Z">
        <w:r w:rsidR="007765EE">
          <w:t>project,</w:t>
        </w:r>
      </w:ins>
      <w:ins w:id="324" w:author="нур нур" w:date="2022-04-12T14:24:00Z">
        <w:r>
          <w:t xml:space="preserve"> and we want to be able to meet the deadlines. We also work in a big team and handle several </w:t>
        </w:r>
      </w:ins>
      <w:ins w:id="325" w:author="нур нур" w:date="2022-04-12T14:25:00Z">
        <w:r w:rsidR="007765EE">
          <w:t>applications;</w:t>
        </w:r>
      </w:ins>
      <w:ins w:id="326" w:author="нур нур" w:date="2022-04-12T14:24:00Z">
        <w:r>
          <w:t xml:space="preserve"> therefore, a good planning is necess</w:t>
        </w:r>
      </w:ins>
      <w:ins w:id="327" w:author="нур нур" w:date="2022-04-12T14:25:00Z">
        <w:r>
          <w:t xml:space="preserve">ary. </w:t>
        </w:r>
      </w:ins>
    </w:p>
    <w:p w14:paraId="0945DE9C" w14:textId="77777777" w:rsidR="006349C6" w:rsidRDefault="006349C6">
      <w:pPr>
        <w:pStyle w:val="Paragraphedeliste"/>
        <w:rPr>
          <w:ins w:id="328" w:author="Hallam Nasreddine" w:date="2022-04-04T16:53:00Z"/>
        </w:rPr>
        <w:pPrChange w:id="329" w:author="Hallam Nasreddine" w:date="2022-04-04T18:35:00Z">
          <w:pPr/>
        </w:pPrChange>
      </w:pPr>
    </w:p>
    <w:p w14:paraId="208BB2FF" w14:textId="77777777" w:rsidR="00EC4C69" w:rsidRDefault="00EC4C69">
      <w:pPr>
        <w:rPr>
          <w:ins w:id="330" w:author="Hallam Nasreddine" w:date="2022-04-04T17:39:00Z"/>
        </w:rPr>
      </w:pPr>
    </w:p>
    <w:p w14:paraId="60A5D868" w14:textId="721106FC" w:rsidR="00C23B78" w:rsidRDefault="00C23B78">
      <w:pPr>
        <w:pStyle w:val="Titre2"/>
        <w:numPr>
          <w:ilvl w:val="1"/>
          <w:numId w:val="22"/>
        </w:numPr>
        <w:rPr>
          <w:ins w:id="331" w:author="Hallam Nasreddine" w:date="2022-04-04T16:38:00Z"/>
        </w:rPr>
        <w:pPrChange w:id="332" w:author="Hallam Nasreddine" w:date="2022-04-04T18:41:00Z">
          <w:pPr/>
        </w:pPrChange>
      </w:pPr>
      <w:ins w:id="333" w:author="Hallam Nasreddine" w:date="2022-04-04T17:39:00Z">
        <w:r>
          <w:t>Project task analysis and decomposition</w:t>
        </w:r>
      </w:ins>
    </w:p>
    <w:p w14:paraId="7643362E" w14:textId="77777777" w:rsidR="00C10193" w:rsidRDefault="0005635F">
      <w:pPr>
        <w:pStyle w:val="Paragraphedeliste"/>
        <w:numPr>
          <w:ilvl w:val="0"/>
          <w:numId w:val="52"/>
        </w:numPr>
        <w:rPr>
          <w:ins w:id="334" w:author="Hallam Nasreddine" w:date="2022-04-04T17:28:00Z"/>
        </w:rPr>
        <w:pPrChange w:id="335" w:author="Hallam Nasreddine" w:date="2022-04-04T18:41:00Z">
          <w:pPr/>
        </w:pPrChange>
      </w:pPr>
      <w:ins w:id="336" w:author="Hallam Nasreddine" w:date="2022-04-04T16:46:00Z">
        <w:r>
          <w:t>What is the problem</w:t>
        </w:r>
      </w:ins>
      <w:ins w:id="337" w:author="Hallam Nasreddine" w:date="2022-04-04T16:47:00Z">
        <w:r>
          <w:t xml:space="preserve"> or purpose</w:t>
        </w:r>
      </w:ins>
      <w:ins w:id="338" w:author="Hallam Nasreddine" w:date="2022-04-04T16:46:00Z">
        <w:r>
          <w:t xml:space="preserve"> </w:t>
        </w:r>
      </w:ins>
      <w:ins w:id="339" w:author="Hallam Nasreddine" w:date="2022-04-04T16:47:00Z">
        <w:r>
          <w:t xml:space="preserve">this </w:t>
        </w:r>
      </w:ins>
      <w:ins w:id="340" w:author="Hallam Nasreddine" w:date="2022-04-04T16:46:00Z">
        <w:r>
          <w:t>project</w:t>
        </w:r>
      </w:ins>
      <w:ins w:id="341" w:author="Hallam Nasreddine" w:date="2022-04-04T16:47:00Z">
        <w:r>
          <w:t xml:space="preserve"> needs to </w:t>
        </w:r>
      </w:ins>
      <w:ins w:id="342" w:author="Hallam Nasreddine" w:date="2022-04-04T16:51:00Z">
        <w:r w:rsidR="00EC4C69">
          <w:t>address</w:t>
        </w:r>
      </w:ins>
      <w:ins w:id="343" w:author="Hallam Nasreddine" w:date="2022-04-04T16:46:00Z">
        <w:r>
          <w:t>?</w:t>
        </w:r>
      </w:ins>
    </w:p>
    <w:p w14:paraId="2A048FD3" w14:textId="77777777" w:rsidR="00C10193" w:rsidRDefault="00C10193">
      <w:pPr>
        <w:pStyle w:val="Paragraphedeliste"/>
        <w:rPr>
          <w:ins w:id="344" w:author="Hallam Nasreddine" w:date="2022-04-04T17:28:00Z"/>
        </w:rPr>
        <w:pPrChange w:id="345" w:author="Hallam Nasreddine" w:date="2022-04-04T17:28:00Z">
          <w:pPr/>
        </w:pPrChange>
      </w:pPr>
    </w:p>
    <w:p w14:paraId="0C0E558A" w14:textId="380075B9" w:rsidR="00C10193" w:rsidRDefault="00825276">
      <w:pPr>
        <w:pStyle w:val="Paragraphedeliste"/>
        <w:rPr>
          <w:ins w:id="346" w:author="Hallam Nasreddine" w:date="2022-04-04T17:28:00Z"/>
        </w:rPr>
        <w:pPrChange w:id="347" w:author="Hallam Nasreddine" w:date="2022-04-04T17:28:00Z">
          <w:pPr/>
        </w:pPrChange>
      </w:pPr>
      <w:ins w:id="348" w:author="нур нур" w:date="2022-04-12T14:25:00Z">
        <w:r>
          <w:t>Developing a full stack web application that will handle user inter</w:t>
        </w:r>
      </w:ins>
      <w:ins w:id="349" w:author="нур нур" w:date="2022-04-12T14:26:00Z">
        <w:r>
          <w:t xml:space="preserve">actions and </w:t>
        </w:r>
        <w:r w:rsidR="00241861">
          <w:t>data</w:t>
        </w:r>
        <w:r>
          <w:t xml:space="preserve"> handling. </w:t>
        </w:r>
      </w:ins>
    </w:p>
    <w:p w14:paraId="1CF45857" w14:textId="77777777" w:rsidR="00C10193" w:rsidRDefault="00C10193">
      <w:pPr>
        <w:pStyle w:val="Paragraphedeliste"/>
        <w:rPr>
          <w:ins w:id="350" w:author="Hallam Nasreddine" w:date="2022-04-04T17:28:00Z"/>
        </w:rPr>
        <w:pPrChange w:id="351" w:author="Hallam Nasreddine" w:date="2022-04-04T17:28:00Z">
          <w:pPr>
            <w:pStyle w:val="Paragraphedeliste"/>
            <w:numPr>
              <w:numId w:val="48"/>
            </w:numPr>
            <w:ind w:hanging="360"/>
          </w:pPr>
        </w:pPrChange>
      </w:pPr>
    </w:p>
    <w:p w14:paraId="6DB369A1" w14:textId="77777777" w:rsidR="00C10193" w:rsidRDefault="0005635F">
      <w:pPr>
        <w:pStyle w:val="Paragraphedeliste"/>
        <w:numPr>
          <w:ilvl w:val="0"/>
          <w:numId w:val="52"/>
        </w:numPr>
        <w:rPr>
          <w:ins w:id="352" w:author="Hallam Nasreddine" w:date="2022-04-04T17:28:00Z"/>
        </w:rPr>
        <w:pPrChange w:id="353" w:author="Hallam Nasreddine" w:date="2022-04-04T18:41:00Z">
          <w:pPr/>
        </w:pPrChange>
      </w:pPr>
      <w:ins w:id="354" w:author="Hallam Nasreddine" w:date="2022-04-04T16:48:00Z">
        <w:r>
          <w:t>List down the major tasks that make up your project</w:t>
        </w:r>
      </w:ins>
    </w:p>
    <w:p w14:paraId="4D3CEB9B" w14:textId="77777777" w:rsidR="00EF40D3" w:rsidRDefault="00EF40D3">
      <w:pPr>
        <w:pStyle w:val="Paragraphedeliste"/>
        <w:rPr>
          <w:ins w:id="355" w:author="Hallam Nasreddine" w:date="2022-04-04T18:47:00Z"/>
        </w:rPr>
        <w:pPrChange w:id="356" w:author="Hallam Nasreddine" w:date="2022-04-04T18:47:00Z">
          <w:pPr>
            <w:pStyle w:val="Paragraphedeliste"/>
            <w:numPr>
              <w:numId w:val="52"/>
            </w:numPr>
            <w:ind w:hanging="360"/>
          </w:pPr>
        </w:pPrChange>
      </w:pPr>
    </w:p>
    <w:p w14:paraId="7CBB5360" w14:textId="5C0BD42F" w:rsidR="00EF40D3" w:rsidRDefault="00E3017B">
      <w:pPr>
        <w:pStyle w:val="Paragraphedeliste"/>
        <w:rPr>
          <w:ins w:id="357" w:author="нур нур" w:date="2022-04-12T14:26:00Z"/>
        </w:rPr>
      </w:pPr>
      <w:ins w:id="358" w:author="нур нур" w:date="2022-04-12T14:26:00Z">
        <w:r>
          <w:t>Creati</w:t>
        </w:r>
      </w:ins>
      <w:ins w:id="359" w:author="нур нур" w:date="2022-04-12T14:27:00Z">
        <w:r w:rsidR="006A47C3">
          <w:t>ng the</w:t>
        </w:r>
      </w:ins>
      <w:ins w:id="360" w:author="нур нур" w:date="2022-04-12T14:26:00Z">
        <w:r>
          <w:t xml:space="preserve"> users </w:t>
        </w:r>
      </w:ins>
    </w:p>
    <w:p w14:paraId="291D06E7" w14:textId="08DBD63D" w:rsidR="00E3017B" w:rsidRDefault="006A47C3">
      <w:pPr>
        <w:pStyle w:val="Paragraphedeliste"/>
        <w:rPr>
          <w:ins w:id="361" w:author="нур нур" w:date="2022-04-12T14:27:00Z"/>
        </w:rPr>
      </w:pPr>
      <w:ins w:id="362" w:author="нур нур" w:date="2022-04-12T14:26:00Z">
        <w:r>
          <w:t>Creati</w:t>
        </w:r>
      </w:ins>
      <w:ins w:id="363" w:author="нур нур" w:date="2022-04-12T14:27:00Z">
        <w:r>
          <w:t xml:space="preserve">ng and managing a database specific to users </w:t>
        </w:r>
      </w:ins>
    </w:p>
    <w:p w14:paraId="74B68EF7" w14:textId="7BC4F1D0" w:rsidR="00EA1A06" w:rsidRDefault="00EA1A06">
      <w:pPr>
        <w:pStyle w:val="Paragraphedeliste"/>
        <w:rPr>
          <w:ins w:id="364" w:author="Hallam Nasreddine" w:date="2022-04-04T18:47:00Z"/>
        </w:rPr>
        <w:pPrChange w:id="365" w:author="Hallam Nasreddine" w:date="2022-04-04T18:47:00Z">
          <w:pPr>
            <w:pStyle w:val="Paragraphedeliste"/>
            <w:numPr>
              <w:numId w:val="52"/>
            </w:numPr>
            <w:ind w:hanging="360"/>
          </w:pPr>
        </w:pPrChange>
      </w:pPr>
      <w:ins w:id="366" w:author="нур нур" w:date="2022-04-12T14:27:00Z">
        <w:r>
          <w:t xml:space="preserve">Creating a messaging chat </w:t>
        </w:r>
      </w:ins>
      <w:ins w:id="367" w:author="нур нур" w:date="2022-04-12T14:28:00Z">
        <w:r>
          <w:t>for member users</w:t>
        </w:r>
      </w:ins>
    </w:p>
    <w:p w14:paraId="397A8163" w14:textId="77777777" w:rsidR="00EF40D3" w:rsidRDefault="00EF40D3">
      <w:pPr>
        <w:pStyle w:val="Paragraphedeliste"/>
        <w:rPr>
          <w:ins w:id="368" w:author="Hallam Nasreddine" w:date="2022-04-04T18:47:00Z"/>
        </w:rPr>
        <w:pPrChange w:id="369" w:author="Hallam Nasreddine" w:date="2022-04-04T18:47:00Z">
          <w:pPr>
            <w:pStyle w:val="Paragraphedeliste"/>
            <w:numPr>
              <w:numId w:val="52"/>
            </w:numPr>
            <w:ind w:hanging="360"/>
          </w:pPr>
        </w:pPrChange>
      </w:pPr>
    </w:p>
    <w:p w14:paraId="2BC28204" w14:textId="77777777" w:rsidR="00EF40D3" w:rsidRDefault="00EF40D3">
      <w:pPr>
        <w:pStyle w:val="Paragraphedeliste"/>
        <w:rPr>
          <w:ins w:id="370" w:author="Hallam Nasreddine" w:date="2022-04-04T18:47:00Z"/>
        </w:rPr>
        <w:pPrChange w:id="371" w:author="Hallam Nasreddine" w:date="2022-04-04T18:47:00Z">
          <w:pPr>
            <w:pStyle w:val="Paragraphedeliste"/>
            <w:numPr>
              <w:numId w:val="52"/>
            </w:numPr>
            <w:ind w:hanging="360"/>
          </w:pPr>
        </w:pPrChange>
      </w:pPr>
    </w:p>
    <w:p w14:paraId="567B24BB" w14:textId="48E4BC0B" w:rsidR="00EF40D3" w:rsidDel="00257D0A" w:rsidRDefault="00EF40D3" w:rsidP="00257D0A">
      <w:pPr>
        <w:pStyle w:val="Paragraphedeliste"/>
        <w:numPr>
          <w:ilvl w:val="0"/>
          <w:numId w:val="52"/>
        </w:numPr>
        <w:rPr>
          <w:del w:id="372" w:author="нур нур" w:date="2022-04-12T14:29:00Z"/>
        </w:rPr>
      </w:pPr>
      <w:ins w:id="373" w:author="Hallam Nasreddine" w:date="2022-04-04T18:47:00Z">
        <w:r>
          <w:t>Break down the project into elaborated tasks (you do not have four major tasks only)</w:t>
        </w:r>
      </w:ins>
    </w:p>
    <w:p w14:paraId="0A0EBFDA" w14:textId="77777777" w:rsidR="00257D0A" w:rsidRDefault="00257D0A" w:rsidP="00EF40D3">
      <w:pPr>
        <w:pStyle w:val="Paragraphedeliste"/>
        <w:numPr>
          <w:ilvl w:val="0"/>
          <w:numId w:val="52"/>
        </w:numPr>
        <w:rPr>
          <w:ins w:id="374" w:author="нур нур" w:date="2022-04-12T14:29:00Z"/>
        </w:rPr>
      </w:pPr>
    </w:p>
    <w:p w14:paraId="0C88D1DD" w14:textId="08D0A30F" w:rsidR="009629E3" w:rsidRDefault="009629E3" w:rsidP="00257D0A">
      <w:pPr>
        <w:pStyle w:val="Paragraphedeliste"/>
        <w:rPr>
          <w:ins w:id="375" w:author="нур нур" w:date="2022-04-12T14:30:00Z"/>
        </w:rPr>
      </w:pPr>
    </w:p>
    <w:p w14:paraId="470C33BE" w14:textId="325D4469" w:rsidR="00257D0A" w:rsidDel="00736EFD" w:rsidRDefault="00257D0A">
      <w:pPr>
        <w:pStyle w:val="Paragraphedeliste"/>
        <w:rPr>
          <w:del w:id="376" w:author="нур нур" w:date="2022-04-12T14:38:00Z"/>
        </w:rPr>
      </w:pPr>
    </w:p>
    <w:p w14:paraId="4D738309" w14:textId="57CE395E" w:rsidR="00A2078F" w:rsidDel="00736EFD" w:rsidRDefault="00736EFD" w:rsidP="00736EFD">
      <w:pPr>
        <w:rPr>
          <w:del w:id="377" w:author="нур нур" w:date="2022-04-12T14:32:00Z"/>
          <w:lang w:val="en-US"/>
        </w:rPr>
      </w:pPr>
      <w:ins w:id="378" w:author="нур нур" w:date="2022-04-12T14:38:00Z">
        <w:r>
          <w:rPr>
            <w:lang w:val="en-US"/>
          </w:rPr>
          <w:t>Membe</w:t>
        </w:r>
      </w:ins>
      <w:ins w:id="379" w:author="нур нур" w:date="2022-04-12T14:39:00Z">
        <w:r>
          <w:rPr>
            <w:lang w:val="en-US"/>
          </w:rPr>
          <w:t xml:space="preserve">rs: </w:t>
        </w:r>
      </w:ins>
    </w:p>
    <w:p w14:paraId="1D7BAECE" w14:textId="2CEDDEA4" w:rsidR="00736EFD" w:rsidRDefault="00736EFD" w:rsidP="00736EFD">
      <w:pPr>
        <w:rPr>
          <w:ins w:id="380" w:author="нур нур" w:date="2022-04-12T14:39:00Z"/>
          <w:lang w:val="en-US"/>
        </w:rPr>
      </w:pPr>
    </w:p>
    <w:p w14:paraId="3C831032" w14:textId="734AD9D7" w:rsidR="00736EFD" w:rsidRDefault="00736EFD" w:rsidP="00736EFD">
      <w:pPr>
        <w:pStyle w:val="Paragraphedeliste"/>
        <w:numPr>
          <w:ilvl w:val="0"/>
          <w:numId w:val="56"/>
        </w:numPr>
        <w:rPr>
          <w:ins w:id="381" w:author="нур нур" w:date="2022-04-12T14:39:00Z"/>
        </w:rPr>
      </w:pPr>
      <w:ins w:id="382" w:author="нур нур" w:date="2022-04-12T14:39:00Z">
        <w:r>
          <w:t xml:space="preserve">Registering users </w:t>
        </w:r>
      </w:ins>
    </w:p>
    <w:p w14:paraId="19940152" w14:textId="71F6485E" w:rsidR="00736EFD" w:rsidRDefault="00736EFD" w:rsidP="00736EFD">
      <w:pPr>
        <w:pStyle w:val="Paragraphedeliste"/>
        <w:numPr>
          <w:ilvl w:val="0"/>
          <w:numId w:val="56"/>
        </w:numPr>
        <w:rPr>
          <w:ins w:id="383" w:author="нур нур" w:date="2022-04-12T14:39:00Z"/>
        </w:rPr>
      </w:pPr>
      <w:ins w:id="384" w:author="нур нур" w:date="2022-04-12T14:39:00Z">
        <w:r>
          <w:t xml:space="preserve">Send private messages </w:t>
        </w:r>
      </w:ins>
    </w:p>
    <w:p w14:paraId="0A49B7E8" w14:textId="5E032D48" w:rsidR="00736EFD" w:rsidRDefault="00736EFD" w:rsidP="00736EFD">
      <w:pPr>
        <w:pStyle w:val="Paragraphedeliste"/>
        <w:numPr>
          <w:ilvl w:val="0"/>
          <w:numId w:val="56"/>
        </w:numPr>
        <w:rPr>
          <w:ins w:id="385" w:author="нур нур" w:date="2022-04-12T14:40:00Z"/>
        </w:rPr>
      </w:pPr>
      <w:ins w:id="386" w:author="нур нур" w:date="2022-04-12T14:39:00Z">
        <w:r>
          <w:t xml:space="preserve">Browse items </w:t>
        </w:r>
      </w:ins>
    </w:p>
    <w:p w14:paraId="3AED17AC" w14:textId="040A839D" w:rsidR="00736EFD" w:rsidRDefault="00736EFD" w:rsidP="00736EFD">
      <w:pPr>
        <w:rPr>
          <w:ins w:id="387" w:author="нур нур" w:date="2022-04-12T14:40:00Z"/>
        </w:rPr>
      </w:pPr>
      <w:ins w:id="388" w:author="нур нур" w:date="2022-04-12T14:40:00Z">
        <w:r>
          <w:t>Super User</w:t>
        </w:r>
      </w:ins>
    </w:p>
    <w:p w14:paraId="2267D0EA" w14:textId="7F8EAF21" w:rsidR="00736EFD" w:rsidRDefault="00736EFD" w:rsidP="00736EFD">
      <w:pPr>
        <w:pStyle w:val="Paragraphedeliste"/>
        <w:numPr>
          <w:ilvl w:val="0"/>
          <w:numId w:val="56"/>
        </w:numPr>
        <w:rPr>
          <w:ins w:id="389" w:author="нур нур" w:date="2022-04-12T14:40:00Z"/>
        </w:rPr>
      </w:pPr>
      <w:ins w:id="390" w:author="нур нур" w:date="2022-04-12T14:40:00Z">
        <w:r>
          <w:t xml:space="preserve">Manages members </w:t>
        </w:r>
      </w:ins>
    </w:p>
    <w:p w14:paraId="1FE17A7A" w14:textId="4EE121C0" w:rsidR="00736EFD" w:rsidRDefault="00736EFD" w:rsidP="00736EFD">
      <w:pPr>
        <w:rPr>
          <w:ins w:id="391" w:author="нур нур" w:date="2022-04-12T14:40:00Z"/>
        </w:rPr>
      </w:pPr>
      <w:ins w:id="392" w:author="нур нур" w:date="2022-04-12T14:40:00Z">
        <w:r>
          <w:t xml:space="preserve">Item group </w:t>
        </w:r>
      </w:ins>
    </w:p>
    <w:p w14:paraId="2DD8A715" w14:textId="6044D99D" w:rsidR="00736EFD" w:rsidRPr="00736EFD" w:rsidRDefault="00736EFD" w:rsidP="00736EFD">
      <w:pPr>
        <w:pStyle w:val="Paragraphedeliste"/>
        <w:numPr>
          <w:ilvl w:val="0"/>
          <w:numId w:val="56"/>
        </w:numPr>
        <w:rPr>
          <w:ins w:id="393" w:author="нур нур" w:date="2022-04-12T14:39:00Z"/>
          <w:rPrChange w:id="394" w:author="нур нур" w:date="2022-04-12T14:39:00Z">
            <w:rPr>
              <w:ins w:id="395" w:author="нур нур" w:date="2022-04-12T14:39:00Z"/>
            </w:rPr>
          </w:rPrChange>
        </w:rPr>
        <w:pPrChange w:id="396" w:author="нур нур" w:date="2022-04-12T14:40:00Z">
          <w:pPr/>
        </w:pPrChange>
      </w:pPr>
      <w:ins w:id="397" w:author="нур нур" w:date="2022-04-12T14:40:00Z">
        <w:r>
          <w:t xml:space="preserve">Manages items/ products </w:t>
        </w:r>
      </w:ins>
    </w:p>
    <w:p w14:paraId="4FBAB5C1" w14:textId="77777777" w:rsidR="00736EFD" w:rsidRDefault="00736EFD" w:rsidP="00736EFD">
      <w:pPr>
        <w:rPr>
          <w:ins w:id="398" w:author="нур нур" w:date="2022-04-12T14:39:00Z"/>
        </w:rPr>
        <w:pPrChange w:id="399" w:author="нур нур" w:date="2022-04-12T14:39:00Z">
          <w:pPr/>
        </w:pPrChange>
      </w:pPr>
    </w:p>
    <w:p w14:paraId="60029F21" w14:textId="77777777" w:rsidR="00EF40D3" w:rsidRDefault="00EF40D3" w:rsidP="00736EFD">
      <w:pPr>
        <w:rPr>
          <w:ins w:id="400" w:author="Hallam Nasreddine" w:date="2022-04-04T17:28:00Z"/>
        </w:rPr>
        <w:pPrChange w:id="401" w:author="нур нур" w:date="2022-04-12T14:39:00Z">
          <w:pPr/>
        </w:pPrChange>
      </w:pPr>
    </w:p>
    <w:p w14:paraId="3725204B" w14:textId="77777777" w:rsidR="00C10193" w:rsidRDefault="0005635F">
      <w:pPr>
        <w:pStyle w:val="Paragraphedeliste"/>
        <w:numPr>
          <w:ilvl w:val="0"/>
          <w:numId w:val="52"/>
        </w:numPr>
        <w:rPr>
          <w:ins w:id="402" w:author="Hallam Nasreddine" w:date="2022-04-04T17:40:00Z"/>
        </w:rPr>
        <w:pPrChange w:id="403" w:author="Hallam Nasreddine" w:date="2022-04-04T18:41:00Z">
          <w:pPr/>
        </w:pPrChange>
      </w:pPr>
      <w:ins w:id="404" w:author="Hallam Nasreddine" w:date="2022-04-04T16:48:00Z">
        <w:r>
          <w:t>For each major task, break it down into more detailed task.</w:t>
        </w:r>
      </w:ins>
    </w:p>
    <w:p w14:paraId="647BF89B" w14:textId="77777777" w:rsidR="00C23B78" w:rsidRDefault="00C23B78">
      <w:pPr>
        <w:pStyle w:val="Paragraphedeliste"/>
        <w:rPr>
          <w:ins w:id="405" w:author="Hallam Nasreddine" w:date="2022-04-04T18:48:00Z"/>
        </w:rPr>
        <w:pPrChange w:id="406" w:author="Hallam Nasreddine" w:date="2022-04-04T17:40:00Z">
          <w:pPr/>
        </w:pPrChange>
      </w:pPr>
    </w:p>
    <w:p w14:paraId="5F9FA05C" w14:textId="77777777" w:rsidR="00EF40D3" w:rsidRDefault="00EF40D3">
      <w:pPr>
        <w:pStyle w:val="Paragraphedeliste"/>
        <w:rPr>
          <w:ins w:id="407" w:author="Hallam Nasreddine" w:date="2022-04-04T18:48:00Z"/>
        </w:rPr>
        <w:pPrChange w:id="408" w:author="Hallam Nasreddine" w:date="2022-04-04T17:40:00Z">
          <w:pPr/>
        </w:pPrChange>
      </w:pPr>
    </w:p>
    <w:p w14:paraId="09D7CE6E" w14:textId="77777777" w:rsidR="00EF40D3" w:rsidRDefault="00EF40D3">
      <w:pPr>
        <w:pStyle w:val="Paragraphedeliste"/>
        <w:rPr>
          <w:ins w:id="409" w:author="Hallam Nasreddine" w:date="2022-04-04T18:48:00Z"/>
        </w:rPr>
        <w:pPrChange w:id="410" w:author="Hallam Nasreddine" w:date="2022-04-04T17:40:00Z">
          <w:pPr/>
        </w:pPrChange>
      </w:pPr>
    </w:p>
    <w:p w14:paraId="63A7A95A" w14:textId="77777777" w:rsidR="007C687D" w:rsidRDefault="007C687D" w:rsidP="007C687D">
      <w:pPr>
        <w:rPr>
          <w:ins w:id="411" w:author="нур нур" w:date="2022-04-12T14:38:00Z"/>
        </w:rPr>
      </w:pPr>
      <w:ins w:id="412" w:author="нур нур" w:date="2022-04-12T14:38:00Z">
        <w:r>
          <w:t>Members</w:t>
        </w:r>
      </w:ins>
    </w:p>
    <w:p w14:paraId="3218D90F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13" w:author="нур нур" w:date="2022-04-12T14:38:00Z"/>
        </w:rPr>
      </w:pPr>
      <w:ins w:id="414" w:author="нур нур" w:date="2022-04-12T14:38:00Z">
        <w:r>
          <w:lastRenderedPageBreak/>
          <w:t xml:space="preserve">Registering users </w:t>
        </w:r>
      </w:ins>
    </w:p>
    <w:p w14:paraId="7E4BD57C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15" w:author="нур нур" w:date="2022-04-12T14:38:00Z"/>
        </w:rPr>
      </w:pPr>
      <w:ins w:id="416" w:author="нур нур" w:date="2022-04-12T14:38:00Z">
        <w:r>
          <w:t xml:space="preserve">Log in / log out </w:t>
        </w:r>
      </w:ins>
    </w:p>
    <w:p w14:paraId="3E49E95D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17" w:author="нур нур" w:date="2022-04-12T14:38:00Z"/>
        </w:rPr>
      </w:pPr>
      <w:ins w:id="418" w:author="нур нур" w:date="2022-04-12T14:38:00Z">
        <w:r>
          <w:t xml:space="preserve">Resetting passwords </w:t>
        </w:r>
      </w:ins>
    </w:p>
    <w:p w14:paraId="348A5D3E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19" w:author="нур нур" w:date="2022-04-12T14:38:00Z"/>
        </w:rPr>
      </w:pPr>
      <w:ins w:id="420" w:author="нур нур" w:date="2022-04-12T14:38:00Z">
        <w:r>
          <w:t xml:space="preserve">Profile for each user </w:t>
        </w:r>
      </w:ins>
    </w:p>
    <w:p w14:paraId="3B27DFCD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21" w:author="нур нур" w:date="2022-04-12T14:38:00Z"/>
        </w:rPr>
      </w:pPr>
      <w:ins w:id="422" w:author="нур нур" w:date="2022-04-12T14:38:00Z">
        <w:r>
          <w:t xml:space="preserve">Notifications </w:t>
        </w:r>
      </w:ins>
    </w:p>
    <w:p w14:paraId="03C191DE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23" w:author="нур нур" w:date="2022-04-12T14:38:00Z"/>
        </w:rPr>
      </w:pPr>
      <w:ins w:id="424" w:author="нур нур" w:date="2022-04-12T14:38:00Z">
        <w:r>
          <w:t xml:space="preserve">Send private messages </w:t>
        </w:r>
      </w:ins>
    </w:p>
    <w:p w14:paraId="3405B5AF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25" w:author="нур нур" w:date="2022-04-12T14:38:00Z"/>
        </w:rPr>
      </w:pPr>
      <w:ins w:id="426" w:author="нур нур" w:date="2022-04-12T14:38:00Z">
        <w:r>
          <w:t xml:space="preserve">Comment on items </w:t>
        </w:r>
      </w:ins>
    </w:p>
    <w:p w14:paraId="5A17D1B7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27" w:author="нур нур" w:date="2022-04-12T14:38:00Z"/>
        </w:rPr>
      </w:pPr>
      <w:ins w:id="428" w:author="нур нур" w:date="2022-04-12T14:38:00Z">
        <w:r>
          <w:t>Add items</w:t>
        </w:r>
      </w:ins>
    </w:p>
    <w:p w14:paraId="5ED53CD5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29" w:author="нур нур" w:date="2022-04-12T14:38:00Z"/>
        </w:rPr>
      </w:pPr>
      <w:ins w:id="430" w:author="нур нур" w:date="2022-04-12T14:38:00Z">
        <w:r>
          <w:t>Delete / modify items</w:t>
        </w:r>
      </w:ins>
    </w:p>
    <w:p w14:paraId="358BB20A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31" w:author="нур нур" w:date="2022-04-12T14:38:00Z"/>
        </w:rPr>
      </w:pPr>
      <w:ins w:id="432" w:author="нур нур" w:date="2022-04-12T14:38:00Z">
        <w:r>
          <w:t>Like / rate/ flag items</w:t>
        </w:r>
      </w:ins>
    </w:p>
    <w:p w14:paraId="4B39EA5F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33" w:author="нур нур" w:date="2022-04-12T14:38:00Z"/>
        </w:rPr>
      </w:pPr>
      <w:ins w:id="434" w:author="нур нур" w:date="2022-04-12T14:38:00Z">
        <w:r>
          <w:t xml:space="preserve">See details of items </w:t>
        </w:r>
      </w:ins>
    </w:p>
    <w:p w14:paraId="07E115F5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35" w:author="нур нур" w:date="2022-04-12T14:38:00Z"/>
        </w:rPr>
      </w:pPr>
      <w:ins w:id="436" w:author="нур нур" w:date="2022-04-12T14:38:00Z">
        <w:r>
          <w:t>(</w:t>
        </w:r>
        <w:proofErr w:type="gramStart"/>
        <w:r>
          <w:t>visitors</w:t>
        </w:r>
        <w:proofErr w:type="gramEnd"/>
        <w:r>
          <w:t xml:space="preserve"> and members) Browse / filter / search through items </w:t>
        </w:r>
      </w:ins>
    </w:p>
    <w:p w14:paraId="61140A81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37" w:author="нур нур" w:date="2022-04-12T14:38:00Z"/>
        </w:rPr>
      </w:pPr>
      <w:ins w:id="438" w:author="нур нур" w:date="2022-04-12T14:38:00Z">
        <w:r>
          <w:t xml:space="preserve">List items </w:t>
        </w:r>
      </w:ins>
    </w:p>
    <w:p w14:paraId="58E3E109" w14:textId="77777777" w:rsidR="007C687D" w:rsidRDefault="007C687D" w:rsidP="007C687D">
      <w:pPr>
        <w:pStyle w:val="Paragraphedeliste"/>
        <w:ind w:left="1080"/>
        <w:rPr>
          <w:ins w:id="439" w:author="нур нур" w:date="2022-04-12T14:38:00Z"/>
        </w:rPr>
      </w:pPr>
    </w:p>
    <w:p w14:paraId="393CFEDF" w14:textId="77777777" w:rsidR="007C687D" w:rsidRDefault="007C687D" w:rsidP="007C687D">
      <w:pPr>
        <w:rPr>
          <w:ins w:id="440" w:author="нур нур" w:date="2022-04-12T14:38:00Z"/>
        </w:rPr>
      </w:pPr>
      <w:ins w:id="441" w:author="нур нур" w:date="2022-04-12T14:38:00Z">
        <w:r>
          <w:t xml:space="preserve">Super user </w:t>
        </w:r>
      </w:ins>
    </w:p>
    <w:p w14:paraId="740A7A5D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42" w:author="нур нур" w:date="2022-04-12T14:38:00Z"/>
        </w:rPr>
      </w:pPr>
      <w:ins w:id="443" w:author="нур нур" w:date="2022-04-12T14:38:00Z">
        <w:r>
          <w:t xml:space="preserve">Adding new members into user group </w:t>
        </w:r>
      </w:ins>
    </w:p>
    <w:p w14:paraId="51053B51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44" w:author="нур нур" w:date="2022-04-12T14:38:00Z"/>
        </w:rPr>
      </w:pPr>
      <w:ins w:id="445" w:author="нур нур" w:date="2022-04-12T14:38:00Z">
        <w:r>
          <w:t xml:space="preserve">Warn/ flag members </w:t>
        </w:r>
      </w:ins>
    </w:p>
    <w:p w14:paraId="50C1843E" w14:textId="77777777" w:rsidR="007C687D" w:rsidRDefault="007C687D" w:rsidP="007C687D">
      <w:pPr>
        <w:pStyle w:val="Paragraphedeliste"/>
        <w:ind w:left="1080"/>
        <w:rPr>
          <w:ins w:id="446" w:author="нур нур" w:date="2022-04-12T14:38:00Z"/>
        </w:rPr>
      </w:pPr>
    </w:p>
    <w:p w14:paraId="2AFB14FE" w14:textId="77777777" w:rsidR="007C687D" w:rsidRDefault="007C687D" w:rsidP="007C687D">
      <w:pPr>
        <w:rPr>
          <w:ins w:id="447" w:author="нур нур" w:date="2022-04-12T14:38:00Z"/>
        </w:rPr>
      </w:pPr>
      <w:ins w:id="448" w:author="нур нур" w:date="2022-04-12T14:38:00Z">
        <w:r>
          <w:t xml:space="preserve">Admin Item group </w:t>
        </w:r>
      </w:ins>
    </w:p>
    <w:p w14:paraId="7D611F46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49" w:author="нур нур" w:date="2022-04-12T14:38:00Z"/>
        </w:rPr>
      </w:pPr>
      <w:ins w:id="450" w:author="нур нур" w:date="2022-04-12T14:38:00Z">
        <w:r>
          <w:t xml:space="preserve">Add new items </w:t>
        </w:r>
      </w:ins>
    </w:p>
    <w:p w14:paraId="11F9B9D1" w14:textId="77777777" w:rsidR="007C687D" w:rsidRDefault="007C687D" w:rsidP="007C687D">
      <w:pPr>
        <w:pStyle w:val="Paragraphedeliste"/>
        <w:numPr>
          <w:ilvl w:val="0"/>
          <w:numId w:val="55"/>
        </w:numPr>
        <w:rPr>
          <w:ins w:id="451" w:author="нур нур" w:date="2022-04-12T14:38:00Z"/>
        </w:rPr>
      </w:pPr>
      <w:ins w:id="452" w:author="нур нур" w:date="2022-04-12T14:38:00Z">
        <w:r>
          <w:t xml:space="preserve">Delete/modify/flag any item </w:t>
        </w:r>
      </w:ins>
    </w:p>
    <w:p w14:paraId="345A444B" w14:textId="77777777" w:rsidR="007C687D" w:rsidRDefault="007C687D" w:rsidP="007C687D">
      <w:pPr>
        <w:pStyle w:val="Paragraphedeliste"/>
        <w:ind w:left="1080"/>
        <w:rPr>
          <w:ins w:id="453" w:author="нур нур" w:date="2022-04-12T14:38:00Z"/>
        </w:rPr>
      </w:pPr>
    </w:p>
    <w:p w14:paraId="3716FFBE" w14:textId="77777777" w:rsidR="00EF40D3" w:rsidRDefault="00EF40D3">
      <w:pPr>
        <w:pStyle w:val="Paragraphedeliste"/>
        <w:rPr>
          <w:ins w:id="454" w:author="Hallam Nasreddine" w:date="2022-04-04T18:48:00Z"/>
        </w:rPr>
        <w:pPrChange w:id="455" w:author="Hallam Nasreddine" w:date="2022-04-04T17:40:00Z">
          <w:pPr/>
        </w:pPrChange>
      </w:pPr>
    </w:p>
    <w:p w14:paraId="085DF531" w14:textId="77777777" w:rsidR="00EF40D3" w:rsidRDefault="00EF40D3">
      <w:pPr>
        <w:pStyle w:val="Paragraphedeliste"/>
        <w:rPr>
          <w:ins w:id="456" w:author="Hallam Nasreddine" w:date="2022-04-04T17:40:00Z"/>
        </w:rPr>
        <w:pPrChange w:id="457" w:author="Hallam Nasreddine" w:date="2022-04-04T17:40:00Z">
          <w:pPr/>
        </w:pPrChange>
      </w:pPr>
    </w:p>
    <w:p w14:paraId="13757E04" w14:textId="0D4FF4B7" w:rsidR="00C23B78" w:rsidRDefault="00C23B78">
      <w:pPr>
        <w:pStyle w:val="Paragraphedeliste"/>
        <w:numPr>
          <w:ilvl w:val="0"/>
          <w:numId w:val="52"/>
        </w:numPr>
        <w:rPr>
          <w:ins w:id="458" w:author="Hallam Nasreddine" w:date="2022-04-04T17:40:00Z"/>
        </w:rPr>
        <w:pPrChange w:id="459" w:author="Hallam Nasreddine" w:date="2022-04-04T18:41:00Z">
          <w:pPr/>
        </w:pPrChange>
      </w:pPr>
      <w:ins w:id="460" w:author="Hallam Nasreddine" w:date="2022-04-04T17:40:00Z">
        <w:r>
          <w:t xml:space="preserve">You may draw </w:t>
        </w:r>
      </w:ins>
      <w:ins w:id="461" w:author="Hallam Nasreddine" w:date="2022-04-04T17:43:00Z">
        <w:r>
          <w:t xml:space="preserve">a </w:t>
        </w:r>
        <w:r w:rsidRPr="00C23B78">
          <w:rPr>
            <w:b/>
            <w:bCs/>
            <w:rPrChange w:id="462" w:author="Hallam Nasreddine" w:date="2022-04-04T17:43:00Z">
              <w:rPr/>
            </w:rPrChange>
          </w:rPr>
          <w:t>Project Hi</w:t>
        </w:r>
      </w:ins>
      <w:ins w:id="463" w:author="Hallam Nasreddine" w:date="2022-04-04T17:40:00Z">
        <w:r w:rsidRPr="00C23B78">
          <w:rPr>
            <w:b/>
            <w:bCs/>
            <w:rPrChange w:id="464" w:author="Hallam Nasreddine" w:date="2022-04-04T17:43:00Z">
              <w:rPr/>
            </w:rPrChange>
          </w:rPr>
          <w:t xml:space="preserve">erarchy </w:t>
        </w:r>
      </w:ins>
      <w:ins w:id="465" w:author="Hallam Nasreddine" w:date="2022-04-04T17:43:00Z">
        <w:r w:rsidRPr="00C23B78">
          <w:rPr>
            <w:b/>
            <w:bCs/>
            <w:rPrChange w:id="466" w:author="Hallam Nasreddine" w:date="2022-04-04T17:43:00Z">
              <w:rPr/>
            </w:rPrChange>
          </w:rPr>
          <w:t>D</w:t>
        </w:r>
      </w:ins>
      <w:ins w:id="467" w:author="Hallam Nasreddine" w:date="2022-04-04T17:41:00Z">
        <w:r w:rsidRPr="00C23B78">
          <w:rPr>
            <w:b/>
            <w:bCs/>
            <w:rPrChange w:id="468" w:author="Hallam Nasreddine" w:date="2022-04-04T17:43:00Z">
              <w:rPr/>
            </w:rPrChange>
          </w:rPr>
          <w:t>iagram</w:t>
        </w:r>
        <w:r>
          <w:t xml:space="preserve"> for the </w:t>
        </w:r>
      </w:ins>
      <w:ins w:id="469" w:author="Hallam Nasreddine" w:date="2022-04-04T17:40:00Z">
        <w:r>
          <w:t xml:space="preserve">project </w:t>
        </w:r>
      </w:ins>
      <w:ins w:id="470" w:author="Hallam Nasreddine" w:date="2022-04-04T17:42:00Z">
        <w:r>
          <w:t>tasks</w:t>
        </w:r>
      </w:ins>
      <w:ins w:id="471" w:author="Hallam Nasreddine" w:date="2022-04-04T17:40:00Z">
        <w:r>
          <w:t xml:space="preserve"> where:</w:t>
        </w:r>
      </w:ins>
    </w:p>
    <w:p w14:paraId="6EE950B2" w14:textId="77777777" w:rsidR="00C23B78" w:rsidRDefault="00C23B78">
      <w:pPr>
        <w:pStyle w:val="Paragraphedeliste"/>
        <w:numPr>
          <w:ilvl w:val="1"/>
          <w:numId w:val="52"/>
        </w:numPr>
        <w:rPr>
          <w:ins w:id="472" w:author="Hallam Nasreddine" w:date="2022-04-04T17:40:00Z"/>
        </w:rPr>
        <w:pPrChange w:id="473" w:author="Hallam Nasreddine" w:date="2022-04-04T18:41:00Z">
          <w:pPr/>
        </w:pPrChange>
      </w:pPr>
      <w:ins w:id="474" w:author="Hallam Nasreddine" w:date="2022-04-04T17:40:00Z">
        <w:r>
          <w:t>the root is the Project</w:t>
        </w:r>
      </w:ins>
    </w:p>
    <w:p w14:paraId="23649384" w14:textId="07C9A0EC" w:rsidR="00C23B78" w:rsidRDefault="00C23B78">
      <w:pPr>
        <w:pStyle w:val="Paragraphedeliste"/>
        <w:numPr>
          <w:ilvl w:val="1"/>
          <w:numId w:val="52"/>
        </w:numPr>
        <w:rPr>
          <w:ins w:id="475" w:author="Hallam Nasreddine" w:date="2022-04-04T17:41:00Z"/>
        </w:rPr>
        <w:pPrChange w:id="476" w:author="Hallam Nasreddine" w:date="2022-04-04T18:41:00Z">
          <w:pPr/>
        </w:pPrChange>
      </w:pPr>
      <w:ins w:id="477" w:author="Hallam Nasreddine" w:date="2022-04-04T17:40:00Z">
        <w:r>
          <w:t xml:space="preserve">the leaves are detailed tasks </w:t>
        </w:r>
      </w:ins>
    </w:p>
    <w:p w14:paraId="6003A5C9" w14:textId="07C41523" w:rsidR="00C23B78" w:rsidRDefault="00C23B78">
      <w:pPr>
        <w:pStyle w:val="Paragraphedeliste"/>
        <w:numPr>
          <w:ilvl w:val="1"/>
          <w:numId w:val="52"/>
        </w:numPr>
        <w:rPr>
          <w:ins w:id="478" w:author="Hallam Nasreddine" w:date="2022-04-04T17:29:00Z"/>
        </w:rPr>
        <w:pPrChange w:id="479" w:author="Hallam Nasreddine" w:date="2022-04-04T18:41:00Z">
          <w:pPr/>
        </w:pPrChange>
      </w:pPr>
      <w:ins w:id="480" w:author="Hallam Nasreddine" w:date="2022-04-04T17:43:00Z">
        <w:r>
          <w:t>Limit</w:t>
        </w:r>
      </w:ins>
      <w:ins w:id="481" w:author="Hallam Nasreddine" w:date="2022-04-04T17:41:00Z">
        <w:r>
          <w:t xml:space="preserve"> the depth of the tree.</w:t>
        </w:r>
      </w:ins>
    </w:p>
    <w:p w14:paraId="48639012" w14:textId="51152247" w:rsidR="00EF40D3" w:rsidRDefault="00EF40D3">
      <w:pPr>
        <w:spacing w:before="0" w:after="160" w:line="259" w:lineRule="auto"/>
        <w:rPr>
          <w:ins w:id="482" w:author="нур нур" w:date="2022-04-12T14:57:00Z"/>
          <w:lang w:val="en-US"/>
        </w:rPr>
      </w:pPr>
    </w:p>
    <w:p w14:paraId="32D0E425" w14:textId="66CD88CF" w:rsidR="004126AD" w:rsidRDefault="004126AD">
      <w:pPr>
        <w:spacing w:before="0" w:after="160" w:line="259" w:lineRule="auto"/>
        <w:rPr>
          <w:ins w:id="483" w:author="Hallam Nasreddine" w:date="2022-04-04T18:40:00Z"/>
          <w:lang w:val="en-US"/>
        </w:rPr>
      </w:pPr>
      <w:ins w:id="484" w:author="нур нур" w:date="2022-04-12T14:57:00Z">
        <w:r>
          <w:rPr>
            <w:noProof/>
            <w:lang w:val="en-US"/>
          </w:rPr>
          <w:lastRenderedPageBreak/>
          <w:drawing>
            <wp:inline distT="0" distB="0" distL="0" distR="0" wp14:anchorId="760653A0" wp14:editId="2C750CA5">
              <wp:extent cx="5448300" cy="4463035"/>
              <wp:effectExtent l="0" t="0" r="0" b="0"/>
              <wp:docPr id="7" name="Imag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769" t="2114"/>
                      <a:stretch/>
                    </pic:blipFill>
                    <pic:spPr bwMode="auto">
                      <a:xfrm>
                        <a:off x="0" y="0"/>
                        <a:ext cx="5448710" cy="446337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E610398" w14:textId="524378B8" w:rsidR="00C10193" w:rsidRDefault="00C23B78">
      <w:pPr>
        <w:pStyle w:val="Titre2"/>
        <w:numPr>
          <w:ilvl w:val="1"/>
          <w:numId w:val="22"/>
        </w:numPr>
        <w:rPr>
          <w:ins w:id="485" w:author="Hallam Nasreddine" w:date="2022-04-04T17:30:00Z"/>
        </w:rPr>
        <w:pPrChange w:id="486" w:author="Hallam Nasreddine" w:date="2022-04-04T19:00:00Z">
          <w:pPr/>
        </w:pPrChange>
      </w:pPr>
      <w:ins w:id="487" w:author="Hallam Nasreddine" w:date="2022-04-04T17:39:00Z">
        <w:r>
          <w:t xml:space="preserve">Tentative </w:t>
        </w:r>
      </w:ins>
      <w:ins w:id="488" w:author="Hallam Nasreddine" w:date="2022-04-04T17:38:00Z">
        <w:r>
          <w:t xml:space="preserve">Task Scheduling </w:t>
        </w:r>
      </w:ins>
    </w:p>
    <w:p w14:paraId="4053A277" w14:textId="5B20110F" w:rsidR="00C10193" w:rsidRDefault="00C10193">
      <w:pPr>
        <w:pStyle w:val="Paragraphedeliste"/>
        <w:numPr>
          <w:ilvl w:val="0"/>
          <w:numId w:val="53"/>
        </w:numPr>
        <w:rPr>
          <w:ins w:id="489" w:author="нур нур" w:date="2022-04-12T14:58:00Z"/>
        </w:rPr>
      </w:pPr>
      <w:ins w:id="490" w:author="Hallam Nasreddine" w:date="2022-04-04T17:32:00Z">
        <w:r>
          <w:t xml:space="preserve">Identify </w:t>
        </w:r>
      </w:ins>
      <w:ins w:id="491" w:author="Hallam Nasreddine" w:date="2022-04-04T17:30:00Z">
        <w:r>
          <w:t>tasks are independents (and ther</w:t>
        </w:r>
      </w:ins>
      <w:ins w:id="492" w:author="Hallam Nasreddine" w:date="2022-04-04T17:33:00Z">
        <w:r>
          <w:t>e</w:t>
        </w:r>
      </w:ins>
      <w:ins w:id="493" w:author="Hallam Nasreddine" w:date="2022-04-04T17:30:00Z">
        <w:r>
          <w:t xml:space="preserve">fore can be </w:t>
        </w:r>
      </w:ins>
      <w:ins w:id="494" w:author="Hallam Nasreddine" w:date="2022-04-04T17:33:00Z">
        <w:r>
          <w:t>concurrent</w:t>
        </w:r>
      </w:ins>
      <w:ins w:id="495" w:author="Hallam Nasreddine" w:date="2022-04-04T17:30:00Z">
        <w:r>
          <w:t>)</w:t>
        </w:r>
      </w:ins>
    </w:p>
    <w:p w14:paraId="783B5891" w14:textId="17C1B700" w:rsidR="001772F1" w:rsidRDefault="001772F1" w:rsidP="001772F1">
      <w:pPr>
        <w:pStyle w:val="Paragraphedeliste"/>
        <w:rPr>
          <w:ins w:id="496" w:author="нур нур" w:date="2022-04-12T14:58:00Z"/>
        </w:rPr>
      </w:pPr>
    </w:p>
    <w:p w14:paraId="7D964C72" w14:textId="22A7CCD9" w:rsidR="001772F1" w:rsidRDefault="001772F1" w:rsidP="001772F1">
      <w:pPr>
        <w:pStyle w:val="Paragraphedeliste"/>
        <w:rPr>
          <w:ins w:id="497" w:author="нур нур" w:date="2022-04-12T14:59:00Z"/>
        </w:rPr>
      </w:pPr>
      <w:ins w:id="498" w:author="нур нур" w:date="2022-04-12T14:58:00Z">
        <w:r>
          <w:t xml:space="preserve">Front-end </w:t>
        </w:r>
        <w:proofErr w:type="gramStart"/>
        <w:r>
          <w:t>part :</w:t>
        </w:r>
        <w:proofErr w:type="gramEnd"/>
        <w:r>
          <w:t xml:space="preserve"> the construction of the user interactions. The html, </w:t>
        </w:r>
        <w:proofErr w:type="spellStart"/>
        <w:r>
          <w:t>css</w:t>
        </w:r>
        <w:proofErr w:type="spellEnd"/>
        <w:r>
          <w:t>, and user-c</w:t>
        </w:r>
      </w:ins>
      <w:ins w:id="499" w:author="нур нур" w:date="2022-04-12T14:59:00Z">
        <w:r>
          <w:t xml:space="preserve">lient </w:t>
        </w:r>
      </w:ins>
      <w:ins w:id="500" w:author="нур нур" w:date="2022-04-12T15:00:00Z">
        <w:r w:rsidR="00EC3B22">
          <w:t>JavaScript.</w:t>
        </w:r>
      </w:ins>
    </w:p>
    <w:p w14:paraId="6B2F805D" w14:textId="185C6FC4" w:rsidR="001772F1" w:rsidRDefault="001772F1" w:rsidP="001772F1">
      <w:pPr>
        <w:pStyle w:val="Paragraphedeliste"/>
        <w:rPr>
          <w:ins w:id="501" w:author="нур нур" w:date="2022-04-12T14:59:00Z"/>
        </w:rPr>
      </w:pPr>
    </w:p>
    <w:p w14:paraId="2D386EF9" w14:textId="0A5CF766" w:rsidR="001772F1" w:rsidRDefault="001772F1" w:rsidP="001772F1">
      <w:pPr>
        <w:pStyle w:val="Paragraphedeliste"/>
        <w:rPr>
          <w:ins w:id="502" w:author="нур нур" w:date="2022-04-12T14:59:00Z"/>
        </w:rPr>
      </w:pPr>
      <w:ins w:id="503" w:author="нур нур" w:date="2022-04-12T14:59:00Z">
        <w:r>
          <w:t>Back-end: creating the whole project, user interactions is not necessary for program to work</w:t>
        </w:r>
        <w:r w:rsidR="003E1F3E">
          <w:t xml:space="preserve">. </w:t>
        </w:r>
      </w:ins>
    </w:p>
    <w:p w14:paraId="2B8BC9BD" w14:textId="2CC72EA7" w:rsidR="00A00EA9" w:rsidRDefault="00A00EA9" w:rsidP="001772F1">
      <w:pPr>
        <w:pStyle w:val="Paragraphedeliste"/>
        <w:rPr>
          <w:ins w:id="504" w:author="нур нур" w:date="2022-04-12T14:59:00Z"/>
        </w:rPr>
      </w:pPr>
    </w:p>
    <w:p w14:paraId="70559215" w14:textId="2A07F2D3" w:rsidR="00A00EA9" w:rsidRDefault="00A00EA9" w:rsidP="001772F1">
      <w:pPr>
        <w:pStyle w:val="Paragraphedeliste"/>
        <w:rPr>
          <w:ins w:id="505" w:author="Hallam Nasreddine" w:date="2022-04-04T17:31:00Z"/>
        </w:rPr>
        <w:pPrChange w:id="506" w:author="нур нур" w:date="2022-04-12T14:58:00Z">
          <w:pPr/>
        </w:pPrChange>
      </w:pPr>
      <w:ins w:id="507" w:author="нур нур" w:date="2022-04-12T14:59:00Z">
        <w:r>
          <w:t>Members and Items groups th</w:t>
        </w:r>
      </w:ins>
      <w:ins w:id="508" w:author="нур нур" w:date="2022-04-12T15:00:00Z">
        <w:r>
          <w:t xml:space="preserve">at are independent and can be worked on simultaneously. </w:t>
        </w:r>
      </w:ins>
    </w:p>
    <w:p w14:paraId="60EB1272" w14:textId="77777777" w:rsidR="00C10193" w:rsidRDefault="00C10193">
      <w:pPr>
        <w:pStyle w:val="Paragraphedeliste"/>
        <w:rPr>
          <w:ins w:id="509" w:author="Hallam Nasreddine" w:date="2022-04-04T17:31:00Z"/>
        </w:rPr>
        <w:pPrChange w:id="510" w:author="Hallam Nasreddine" w:date="2022-04-04T17:31:00Z">
          <w:pPr>
            <w:pStyle w:val="Paragraphedeliste"/>
            <w:numPr>
              <w:numId w:val="48"/>
            </w:numPr>
            <w:ind w:hanging="360"/>
          </w:pPr>
        </w:pPrChange>
      </w:pPr>
    </w:p>
    <w:p w14:paraId="245DE382" w14:textId="482562ED" w:rsidR="00C10193" w:rsidRDefault="00C10193">
      <w:pPr>
        <w:pStyle w:val="Paragraphedeliste"/>
        <w:numPr>
          <w:ilvl w:val="0"/>
          <w:numId w:val="53"/>
        </w:numPr>
        <w:rPr>
          <w:ins w:id="511" w:author="нур нур" w:date="2022-04-12T15:00:00Z"/>
        </w:rPr>
      </w:pPr>
      <w:ins w:id="512" w:author="Hallam Nasreddine" w:date="2022-04-04T17:32:00Z">
        <w:r>
          <w:t xml:space="preserve">Identify </w:t>
        </w:r>
      </w:ins>
      <w:ins w:id="513" w:author="Hallam Nasreddine" w:date="2022-04-04T17:31:00Z">
        <w:r>
          <w:t xml:space="preserve">Which tasks are dependents </w:t>
        </w:r>
      </w:ins>
      <w:ins w:id="514" w:author="Hallam Nasreddine" w:date="2022-04-04T17:32:00Z">
        <w:r>
          <w:t>upon (</w:t>
        </w:r>
      </w:ins>
      <w:ins w:id="515" w:author="Hallam Nasreddine" w:date="2022-04-04T17:31:00Z">
        <w:r>
          <w:t>co</w:t>
        </w:r>
      </w:ins>
      <w:ins w:id="516" w:author="Hallam Nasreddine" w:date="2022-04-04T17:32:00Z">
        <w:r>
          <w:t>m</w:t>
        </w:r>
      </w:ins>
      <w:ins w:id="517" w:author="Hallam Nasreddine" w:date="2022-04-04T17:31:00Z">
        <w:r>
          <w:t xml:space="preserve">pletion) </w:t>
        </w:r>
      </w:ins>
      <w:ins w:id="518" w:author="Hallam Nasreddine" w:date="2022-04-04T17:32:00Z">
        <w:r>
          <w:t xml:space="preserve">of </w:t>
        </w:r>
      </w:ins>
      <w:ins w:id="519" w:author="Hallam Nasreddine" w:date="2022-04-04T17:31:00Z">
        <w:r>
          <w:t>other</w:t>
        </w:r>
      </w:ins>
      <w:ins w:id="520" w:author="Hallam Nasreddine" w:date="2022-04-04T17:32:00Z">
        <w:r>
          <w:t xml:space="preserve"> tasks</w:t>
        </w:r>
      </w:ins>
    </w:p>
    <w:p w14:paraId="5D50FDDB" w14:textId="072799A5" w:rsidR="00DA47F5" w:rsidRDefault="00DA47F5" w:rsidP="00DA47F5">
      <w:pPr>
        <w:pStyle w:val="Paragraphedeliste"/>
        <w:rPr>
          <w:ins w:id="521" w:author="нур нур" w:date="2022-04-12T15:00:00Z"/>
        </w:rPr>
      </w:pPr>
    </w:p>
    <w:p w14:paraId="153E15AD" w14:textId="5EF984AF" w:rsidR="00DA47F5" w:rsidRDefault="00DA47F5" w:rsidP="00DA47F5">
      <w:pPr>
        <w:pStyle w:val="Paragraphedeliste"/>
        <w:rPr>
          <w:ins w:id="522" w:author="нур нур" w:date="2022-04-12T15:01:00Z"/>
        </w:rPr>
      </w:pPr>
      <w:ins w:id="523" w:author="нур нур" w:date="2022-04-12T15:00:00Z">
        <w:r>
          <w:t>The item group depends on the manage</w:t>
        </w:r>
      </w:ins>
      <w:ins w:id="524" w:author="нур нур" w:date="2022-04-12T15:01:00Z">
        <w:r>
          <w:t>d</w:t>
        </w:r>
      </w:ins>
      <w:ins w:id="525" w:author="нур нур" w:date="2022-04-12T15:00:00Z">
        <w:r>
          <w:t xml:space="preserve"> database</w:t>
        </w:r>
      </w:ins>
      <w:ins w:id="526" w:author="нур нур" w:date="2022-04-12T15:01:00Z">
        <w:r w:rsidR="00E4699F">
          <w:t xml:space="preserve">, that </w:t>
        </w:r>
        <w:proofErr w:type="gramStart"/>
        <w:r w:rsidR="00E4699F">
          <w:t>has to</w:t>
        </w:r>
        <w:proofErr w:type="gramEnd"/>
        <w:r w:rsidR="00E4699F">
          <w:t xml:space="preserve"> already exist. </w:t>
        </w:r>
      </w:ins>
    </w:p>
    <w:p w14:paraId="25641713" w14:textId="0BD60427" w:rsidR="007E2EEC" w:rsidRDefault="007E2EEC" w:rsidP="00DA47F5">
      <w:pPr>
        <w:pStyle w:val="Paragraphedeliste"/>
        <w:rPr>
          <w:ins w:id="527" w:author="нур нур" w:date="2022-04-12T15:01:00Z"/>
        </w:rPr>
      </w:pPr>
    </w:p>
    <w:p w14:paraId="2C6A1440" w14:textId="121B36E5" w:rsidR="007E2EEC" w:rsidRDefault="007E2EEC" w:rsidP="00DA47F5">
      <w:pPr>
        <w:pStyle w:val="Paragraphedeliste"/>
        <w:rPr>
          <w:ins w:id="528" w:author="нур нур" w:date="2022-04-12T15:02:00Z"/>
        </w:rPr>
      </w:pPr>
      <w:ins w:id="529" w:author="нур нур" w:date="2022-04-12T15:02:00Z">
        <w:r>
          <w:t xml:space="preserve">The messaging chat needs members to already exist. </w:t>
        </w:r>
      </w:ins>
    </w:p>
    <w:p w14:paraId="39159F85" w14:textId="0D95913A" w:rsidR="007E2EEC" w:rsidRDefault="007E2EEC" w:rsidP="00DA47F5">
      <w:pPr>
        <w:pStyle w:val="Paragraphedeliste"/>
        <w:rPr>
          <w:ins w:id="530" w:author="нур нур" w:date="2022-04-12T15:02:00Z"/>
        </w:rPr>
      </w:pPr>
    </w:p>
    <w:p w14:paraId="3DF124BA" w14:textId="3D871C28" w:rsidR="007E2EEC" w:rsidRDefault="007E2EEC" w:rsidP="00DA47F5">
      <w:pPr>
        <w:pStyle w:val="Paragraphedeliste"/>
        <w:rPr>
          <w:ins w:id="531" w:author="Hallam Nasreddine" w:date="2022-04-04T17:37:00Z"/>
        </w:rPr>
        <w:pPrChange w:id="532" w:author="нур нур" w:date="2022-04-12T15:00:00Z">
          <w:pPr>
            <w:pStyle w:val="Paragraphedeliste"/>
            <w:numPr>
              <w:numId w:val="48"/>
            </w:numPr>
            <w:ind w:hanging="360"/>
          </w:pPr>
        </w:pPrChange>
      </w:pPr>
      <w:ins w:id="533" w:author="нур нур" w:date="2022-04-12T15:02:00Z">
        <w:r>
          <w:t xml:space="preserve">Members </w:t>
        </w:r>
        <w:r w:rsidR="00FD3D43">
          <w:t xml:space="preserve">and visitors </w:t>
        </w:r>
        <w:r>
          <w:t xml:space="preserve">can only like, see, browse </w:t>
        </w:r>
      </w:ins>
      <w:ins w:id="534" w:author="нур нур" w:date="2022-04-12T15:03:00Z">
        <w:r w:rsidR="00FD3D43">
          <w:t>etc.</w:t>
        </w:r>
      </w:ins>
      <w:ins w:id="535" w:author="нур нур" w:date="2022-04-12T15:02:00Z">
        <w:r>
          <w:t xml:space="preserve"> items that already exist. </w:t>
        </w:r>
      </w:ins>
    </w:p>
    <w:p w14:paraId="61B0D29A" w14:textId="77777777" w:rsidR="00C23B78" w:rsidRDefault="00C23B78">
      <w:pPr>
        <w:pStyle w:val="Paragraphedeliste"/>
        <w:rPr>
          <w:ins w:id="536" w:author="Hallam Nasreddine" w:date="2022-04-04T17:37:00Z"/>
        </w:rPr>
        <w:pPrChange w:id="537" w:author="Hallam Nasreddine" w:date="2022-04-04T17:37:00Z">
          <w:pPr>
            <w:pStyle w:val="Paragraphedeliste"/>
            <w:numPr>
              <w:numId w:val="48"/>
            </w:numPr>
            <w:ind w:hanging="360"/>
          </w:pPr>
        </w:pPrChange>
      </w:pPr>
    </w:p>
    <w:p w14:paraId="60702A2C" w14:textId="2551B1F1" w:rsidR="00C23B78" w:rsidRDefault="00C23B78">
      <w:pPr>
        <w:pStyle w:val="Paragraphedeliste"/>
        <w:numPr>
          <w:ilvl w:val="0"/>
          <w:numId w:val="53"/>
        </w:numPr>
        <w:rPr>
          <w:ins w:id="538" w:author="нур нур" w:date="2022-04-12T15:03:00Z"/>
        </w:rPr>
      </w:pPr>
      <w:ins w:id="539" w:author="Hallam Nasreddine" w:date="2022-04-04T17:37:00Z">
        <w:r>
          <w:lastRenderedPageBreak/>
          <w:t>Estimate how much class time you can allocate to this project</w:t>
        </w:r>
      </w:ins>
    </w:p>
    <w:p w14:paraId="4A2427C4" w14:textId="40DD0419" w:rsidR="00C51F91" w:rsidRDefault="00C51F91" w:rsidP="00C51F91">
      <w:pPr>
        <w:pStyle w:val="Paragraphedeliste"/>
        <w:rPr>
          <w:ins w:id="540" w:author="нур нур" w:date="2022-04-12T15:03:00Z"/>
        </w:rPr>
      </w:pPr>
    </w:p>
    <w:p w14:paraId="79F30161" w14:textId="707836B5" w:rsidR="00C51F91" w:rsidRDefault="00C51F91" w:rsidP="00C51F91">
      <w:pPr>
        <w:pStyle w:val="Paragraphedeliste"/>
        <w:rPr>
          <w:ins w:id="541" w:author="нур нур" w:date="2022-04-12T15:04:00Z"/>
        </w:rPr>
      </w:pPr>
      <w:ins w:id="542" w:author="нур нур" w:date="2022-04-12T15:03:00Z">
        <w:r>
          <w:t>4 classes of lab time</w:t>
        </w:r>
      </w:ins>
      <w:ins w:id="543" w:author="нур нур" w:date="2022-04-12T15:04:00Z">
        <w:r>
          <w:t xml:space="preserve">, total of 12 hours. </w:t>
        </w:r>
      </w:ins>
    </w:p>
    <w:p w14:paraId="4ED7A90E" w14:textId="77777777" w:rsidR="00C51F91" w:rsidRDefault="00C51F91" w:rsidP="00C51F91">
      <w:pPr>
        <w:pStyle w:val="Paragraphedeliste"/>
        <w:rPr>
          <w:ins w:id="544" w:author="Hallam Nasreddine" w:date="2022-04-04T17:37:00Z"/>
        </w:rPr>
        <w:pPrChange w:id="545" w:author="нур нур" w:date="2022-04-12T15:03:00Z">
          <w:pPr>
            <w:pStyle w:val="Paragraphedeliste"/>
            <w:numPr>
              <w:numId w:val="48"/>
            </w:numPr>
            <w:ind w:hanging="360"/>
          </w:pPr>
        </w:pPrChange>
      </w:pPr>
    </w:p>
    <w:p w14:paraId="35D8407E" w14:textId="77777777" w:rsidR="00C23B78" w:rsidRDefault="00C23B78">
      <w:pPr>
        <w:pStyle w:val="Paragraphedeliste"/>
        <w:rPr>
          <w:ins w:id="546" w:author="Hallam Nasreddine" w:date="2022-04-04T17:38:00Z"/>
        </w:rPr>
        <w:pPrChange w:id="547" w:author="Hallam Nasreddine" w:date="2022-04-04T17:38:00Z">
          <w:pPr>
            <w:pStyle w:val="Paragraphedeliste"/>
            <w:numPr>
              <w:numId w:val="48"/>
            </w:numPr>
            <w:ind w:hanging="360"/>
          </w:pPr>
        </w:pPrChange>
      </w:pPr>
    </w:p>
    <w:p w14:paraId="543E5E46" w14:textId="15360494" w:rsidR="00C23B78" w:rsidRDefault="00C23B78">
      <w:pPr>
        <w:pStyle w:val="Paragraphedeliste"/>
        <w:numPr>
          <w:ilvl w:val="0"/>
          <w:numId w:val="53"/>
        </w:numPr>
        <w:rPr>
          <w:ins w:id="548" w:author="Hallam Nasreddine" w:date="2022-04-04T17:38:00Z"/>
        </w:rPr>
        <w:pPrChange w:id="549" w:author="Hallam Nasreddine" w:date="2022-04-04T18:41:00Z">
          <w:pPr>
            <w:pStyle w:val="Paragraphedeliste"/>
            <w:numPr>
              <w:numId w:val="48"/>
            </w:numPr>
            <w:ind w:hanging="360"/>
          </w:pPr>
        </w:pPrChange>
      </w:pPr>
      <w:ins w:id="550" w:author="Hallam Nasreddine" w:date="2022-04-04T17:38:00Z">
        <w:r>
          <w:t>Estimate how much non-class time you can allocate to this project</w:t>
        </w:r>
      </w:ins>
    </w:p>
    <w:p w14:paraId="7A7B9589" w14:textId="34233A6E" w:rsidR="00C10193" w:rsidRDefault="00C10193">
      <w:pPr>
        <w:pStyle w:val="Paragraphedeliste"/>
        <w:rPr>
          <w:ins w:id="551" w:author="нур нур" w:date="2022-04-12T15:04:00Z"/>
        </w:rPr>
      </w:pPr>
    </w:p>
    <w:p w14:paraId="46856481" w14:textId="44F74AC2" w:rsidR="006177FF" w:rsidRDefault="006177FF">
      <w:pPr>
        <w:pStyle w:val="Paragraphedeliste"/>
        <w:rPr>
          <w:ins w:id="552" w:author="Hallam Nasreddine" w:date="2022-04-04T17:37:00Z"/>
        </w:rPr>
        <w:pPrChange w:id="553" w:author="Hallam Nasreddine" w:date="2022-04-04T17:32:00Z">
          <w:pPr>
            <w:pStyle w:val="Paragraphedeliste"/>
            <w:numPr>
              <w:numId w:val="48"/>
            </w:numPr>
            <w:ind w:hanging="360"/>
          </w:pPr>
        </w:pPrChange>
      </w:pPr>
      <w:ins w:id="554" w:author="нур нур" w:date="2022-04-12T15:04:00Z">
        <w:r>
          <w:t>32 hours (8 hours</w:t>
        </w:r>
      </w:ins>
      <w:ins w:id="555" w:author="нур нур" w:date="2022-04-12T15:05:00Z">
        <w:r>
          <w:t xml:space="preserve"> per week)</w:t>
        </w:r>
      </w:ins>
    </w:p>
    <w:p w14:paraId="1D8DF416" w14:textId="77777777" w:rsidR="00C23B78" w:rsidRDefault="00C23B78">
      <w:pPr>
        <w:pStyle w:val="Paragraphedeliste"/>
        <w:rPr>
          <w:ins w:id="556" w:author="Hallam Nasreddine" w:date="2022-04-04T17:32:00Z"/>
        </w:rPr>
        <w:pPrChange w:id="557" w:author="Hallam Nasreddine" w:date="2022-04-04T17:32:00Z">
          <w:pPr>
            <w:pStyle w:val="Paragraphedeliste"/>
            <w:numPr>
              <w:numId w:val="48"/>
            </w:numPr>
            <w:ind w:hanging="360"/>
          </w:pPr>
        </w:pPrChange>
      </w:pPr>
    </w:p>
    <w:p w14:paraId="13FEB0C2" w14:textId="4AF38AFA" w:rsidR="00C10193" w:rsidRDefault="00C10193">
      <w:pPr>
        <w:pStyle w:val="Paragraphedeliste"/>
        <w:numPr>
          <w:ilvl w:val="0"/>
          <w:numId w:val="53"/>
        </w:numPr>
        <w:rPr>
          <w:ins w:id="558" w:author="Hallam Nasreddine" w:date="2022-04-04T17:32:00Z"/>
        </w:rPr>
        <w:pPrChange w:id="559" w:author="Hallam Nasreddine" w:date="2022-04-04T18:41:00Z">
          <w:pPr>
            <w:pStyle w:val="Paragraphedeliste"/>
            <w:numPr>
              <w:numId w:val="48"/>
            </w:numPr>
            <w:ind w:hanging="360"/>
          </w:pPr>
        </w:pPrChange>
      </w:pPr>
      <w:ins w:id="560" w:author="Hallam Nasreddine" w:date="2022-04-04T17:32:00Z">
        <w:r>
          <w:t xml:space="preserve">Draw a tentative schedule. </w:t>
        </w:r>
      </w:ins>
      <w:ins w:id="561" w:author="Hallam Nasreddine" w:date="2022-04-04T17:33:00Z">
        <w:r>
          <w:t xml:space="preserve">You can use </w:t>
        </w:r>
        <w:r w:rsidRPr="00C23B78">
          <w:rPr>
            <w:b/>
            <w:bCs/>
            <w:rPrChange w:id="562" w:author="Hallam Nasreddine" w:date="2022-04-04T17:43:00Z">
              <w:rPr/>
            </w:rPrChange>
          </w:rPr>
          <w:t>Gantt chart diagram</w:t>
        </w:r>
        <w:r>
          <w:t>. Remember, t</w:t>
        </w:r>
      </w:ins>
      <w:ins w:id="563" w:author="Hallam Nasreddine" w:date="2022-04-04T17:32:00Z">
        <w:r>
          <w:t>asks that are independent can be schedule</w:t>
        </w:r>
      </w:ins>
      <w:ins w:id="564" w:author="Hallam Nasreddine" w:date="2022-04-04T17:34:00Z">
        <w:r>
          <w:t>d</w:t>
        </w:r>
      </w:ins>
      <w:ins w:id="565" w:author="Hallam Nasreddine" w:date="2022-04-04T17:32:00Z">
        <w:r>
          <w:t xml:space="preserve"> concurrently.</w:t>
        </w:r>
      </w:ins>
    </w:p>
    <w:p w14:paraId="3AD38D93" w14:textId="041E5A77" w:rsidR="00C10193" w:rsidRDefault="00C10193">
      <w:pPr>
        <w:pStyle w:val="Paragraphedeliste"/>
        <w:rPr>
          <w:ins w:id="566" w:author="нур нур" w:date="2022-04-12T15:14:00Z"/>
        </w:rPr>
      </w:pPr>
    </w:p>
    <w:p w14:paraId="462C3525" w14:textId="77777777" w:rsidR="007D36AD" w:rsidRDefault="007D36AD" w:rsidP="007D36AD">
      <w:pPr>
        <w:pStyle w:val="Paragraphedeliste"/>
        <w:numPr>
          <w:ilvl w:val="0"/>
          <w:numId w:val="53"/>
        </w:numPr>
        <w:rPr>
          <w:ins w:id="567" w:author="нур нур" w:date="2022-04-12T15:14:00Z"/>
        </w:rPr>
      </w:pPr>
      <w:ins w:id="568" w:author="нур нур" w:date="2022-04-12T15:14:00Z">
        <w:r>
          <w:t>Assign team members to tasks.</w:t>
        </w:r>
      </w:ins>
    </w:p>
    <w:p w14:paraId="1B813072" w14:textId="77777777" w:rsidR="007D36AD" w:rsidRDefault="007D36AD">
      <w:pPr>
        <w:pStyle w:val="Paragraphedeliste"/>
        <w:rPr>
          <w:ins w:id="569" w:author="нур нур" w:date="2022-04-12T15:08:00Z"/>
        </w:rPr>
      </w:pPr>
    </w:p>
    <w:p w14:paraId="4E2FEEC9" w14:textId="57D85921" w:rsidR="0075518E" w:rsidRDefault="0075518E">
      <w:pPr>
        <w:pStyle w:val="Paragraphedeliste"/>
        <w:rPr>
          <w:ins w:id="570" w:author="нур нур" w:date="2022-04-12T15:10:00Z"/>
        </w:rPr>
      </w:pPr>
      <w:ins w:id="571" w:author="нур нур" w:date="2022-04-12T15:08:00Z">
        <w:r>
          <w:t xml:space="preserve">Week 1: </w:t>
        </w:r>
      </w:ins>
    </w:p>
    <w:p w14:paraId="21E018AA" w14:textId="2D1EE4C9" w:rsidR="00662F09" w:rsidRDefault="00662F09">
      <w:pPr>
        <w:pStyle w:val="Paragraphedeliste"/>
        <w:rPr>
          <w:ins w:id="572" w:author="нур нур" w:date="2022-04-12T15:10:00Z"/>
        </w:rPr>
      </w:pPr>
    </w:p>
    <w:p w14:paraId="307159A4" w14:textId="47346212" w:rsidR="00662F09" w:rsidRDefault="00662F09" w:rsidP="00662F09">
      <w:pPr>
        <w:pStyle w:val="Paragraphedeliste"/>
        <w:numPr>
          <w:ilvl w:val="0"/>
          <w:numId w:val="55"/>
        </w:numPr>
        <w:rPr>
          <w:ins w:id="573" w:author="нур нур" w:date="2022-04-12T15:10:00Z"/>
        </w:rPr>
      </w:pPr>
      <w:ins w:id="574" w:author="нур нур" w:date="2022-04-12T15:10:00Z">
        <w:r>
          <w:t xml:space="preserve">Registering </w:t>
        </w:r>
        <w:proofErr w:type="gramStart"/>
        <w:r>
          <w:t xml:space="preserve">users </w:t>
        </w:r>
      </w:ins>
      <w:ins w:id="575" w:author="нур нур" w:date="2022-04-12T15:14:00Z">
        <w:r w:rsidR="004E4BE2">
          <w:t>:</w:t>
        </w:r>
        <w:proofErr w:type="gramEnd"/>
        <w:r w:rsidR="004E4BE2">
          <w:t xml:space="preserve"> </w:t>
        </w:r>
      </w:ins>
      <w:ins w:id="576" w:author="нур нур" w:date="2022-04-12T15:15:00Z">
        <w:r w:rsidR="007D56CD">
          <w:t xml:space="preserve">Jeremy </w:t>
        </w:r>
      </w:ins>
    </w:p>
    <w:p w14:paraId="0788B48F" w14:textId="62B6E25C" w:rsidR="00662F09" w:rsidRDefault="00662F09" w:rsidP="00662F09">
      <w:pPr>
        <w:pStyle w:val="Paragraphedeliste"/>
        <w:numPr>
          <w:ilvl w:val="0"/>
          <w:numId w:val="55"/>
        </w:numPr>
        <w:rPr>
          <w:ins w:id="577" w:author="нур нур" w:date="2022-04-12T15:10:00Z"/>
        </w:rPr>
      </w:pPr>
      <w:ins w:id="578" w:author="нур нур" w:date="2022-04-12T15:10:00Z">
        <w:r>
          <w:t xml:space="preserve">Log in / log </w:t>
        </w:r>
        <w:proofErr w:type="gramStart"/>
        <w:r>
          <w:t xml:space="preserve">out </w:t>
        </w:r>
      </w:ins>
      <w:ins w:id="579" w:author="нур нур" w:date="2022-04-12T15:15:00Z">
        <w:r w:rsidR="007D56CD">
          <w:t>:</w:t>
        </w:r>
        <w:proofErr w:type="gramEnd"/>
        <w:r w:rsidR="007D56CD">
          <w:t xml:space="preserve"> Mark </w:t>
        </w:r>
      </w:ins>
    </w:p>
    <w:p w14:paraId="22838C78" w14:textId="18C1F93D" w:rsidR="00662F09" w:rsidRDefault="00662F09" w:rsidP="00662F09">
      <w:pPr>
        <w:pStyle w:val="Paragraphedeliste"/>
        <w:numPr>
          <w:ilvl w:val="0"/>
          <w:numId w:val="55"/>
        </w:numPr>
        <w:rPr>
          <w:ins w:id="580" w:author="нур нур" w:date="2022-04-12T15:10:00Z"/>
        </w:rPr>
      </w:pPr>
      <w:ins w:id="581" w:author="нур нур" w:date="2022-04-12T15:10:00Z">
        <w:r>
          <w:t xml:space="preserve">Resetting </w:t>
        </w:r>
        <w:proofErr w:type="gramStart"/>
        <w:r>
          <w:t xml:space="preserve">passwords </w:t>
        </w:r>
      </w:ins>
      <w:ins w:id="582" w:author="нур нур" w:date="2022-04-12T15:16:00Z">
        <w:r w:rsidR="007D56CD">
          <w:t>:</w:t>
        </w:r>
        <w:proofErr w:type="gramEnd"/>
        <w:r w:rsidR="007D56CD">
          <w:t xml:space="preserve"> Jacky</w:t>
        </w:r>
      </w:ins>
    </w:p>
    <w:p w14:paraId="153BC13F" w14:textId="52DB1C79" w:rsidR="00662F09" w:rsidRDefault="00662F09" w:rsidP="00662F09">
      <w:pPr>
        <w:pStyle w:val="Paragraphedeliste"/>
        <w:numPr>
          <w:ilvl w:val="0"/>
          <w:numId w:val="55"/>
        </w:numPr>
        <w:rPr>
          <w:ins w:id="583" w:author="нур нур" w:date="2022-04-12T15:10:00Z"/>
        </w:rPr>
      </w:pPr>
      <w:ins w:id="584" w:author="нур нур" w:date="2022-04-12T15:10:00Z">
        <w:r>
          <w:t xml:space="preserve">Profile for each </w:t>
        </w:r>
        <w:proofErr w:type="gramStart"/>
        <w:r>
          <w:t>user</w:t>
        </w:r>
      </w:ins>
      <w:ins w:id="585" w:author="нур нур" w:date="2022-04-12T15:16:00Z">
        <w:r w:rsidR="007D56CD">
          <w:t xml:space="preserve"> :</w:t>
        </w:r>
        <w:proofErr w:type="gramEnd"/>
        <w:r w:rsidR="007D56CD">
          <w:t xml:space="preserve"> Amina </w:t>
        </w:r>
      </w:ins>
    </w:p>
    <w:p w14:paraId="0DBD066F" w14:textId="21194013" w:rsidR="00455505" w:rsidRDefault="00455505" w:rsidP="00662F09">
      <w:pPr>
        <w:pStyle w:val="Paragraphedeliste"/>
        <w:numPr>
          <w:ilvl w:val="0"/>
          <w:numId w:val="55"/>
        </w:numPr>
        <w:rPr>
          <w:ins w:id="586" w:author="нур нур" w:date="2022-04-12T15:11:00Z"/>
        </w:rPr>
      </w:pPr>
      <w:ins w:id="587" w:author="нур нур" w:date="2022-04-12T15:10:00Z">
        <w:r>
          <w:t>A</w:t>
        </w:r>
      </w:ins>
      <w:ins w:id="588" w:author="нур нур" w:date="2022-04-12T15:11:00Z">
        <w:r>
          <w:t xml:space="preserve">dd new </w:t>
        </w:r>
        <w:proofErr w:type="gramStart"/>
        <w:r>
          <w:t>items</w:t>
        </w:r>
      </w:ins>
      <w:ins w:id="589" w:author="нур нур" w:date="2022-04-12T15:16:00Z">
        <w:r w:rsidR="007D56CD">
          <w:t xml:space="preserve"> :</w:t>
        </w:r>
        <w:proofErr w:type="gramEnd"/>
        <w:r w:rsidR="007D56CD">
          <w:t xml:space="preserve"> Jeremy</w:t>
        </w:r>
      </w:ins>
    </w:p>
    <w:p w14:paraId="4EBAD80A" w14:textId="61A8211B" w:rsidR="00DE024E" w:rsidRDefault="00DE024E" w:rsidP="00662F09">
      <w:pPr>
        <w:pStyle w:val="Paragraphedeliste"/>
        <w:numPr>
          <w:ilvl w:val="0"/>
          <w:numId w:val="55"/>
        </w:numPr>
        <w:rPr>
          <w:ins w:id="590" w:author="нур нур" w:date="2022-04-12T15:13:00Z"/>
        </w:rPr>
      </w:pPr>
      <w:ins w:id="591" w:author="нур нур" w:date="2022-04-12T15:11:00Z">
        <w:r>
          <w:t xml:space="preserve">Set a database </w:t>
        </w:r>
      </w:ins>
      <w:ins w:id="592" w:author="нур нур" w:date="2022-04-12T15:15:00Z">
        <w:r w:rsidR="00A842B1">
          <w:t xml:space="preserve">(create tables, relationships </w:t>
        </w:r>
        <w:proofErr w:type="spellStart"/>
        <w:r w:rsidR="00A842B1">
          <w:t>etc</w:t>
        </w:r>
        <w:proofErr w:type="spellEnd"/>
        <w:proofErr w:type="gramStart"/>
        <w:r w:rsidR="00A842B1">
          <w:t xml:space="preserve">) </w:t>
        </w:r>
      </w:ins>
      <w:ins w:id="593" w:author="нур нур" w:date="2022-04-12T15:16:00Z">
        <w:r w:rsidR="007D56CD">
          <w:t>:</w:t>
        </w:r>
        <w:proofErr w:type="gramEnd"/>
        <w:r w:rsidR="007D56CD">
          <w:t xml:space="preserve"> Mark</w:t>
        </w:r>
      </w:ins>
    </w:p>
    <w:p w14:paraId="4B83B60D" w14:textId="02414699" w:rsidR="009F58D0" w:rsidRDefault="00FE3C1A" w:rsidP="004E4BE2">
      <w:pPr>
        <w:pStyle w:val="Paragraphedeliste"/>
        <w:numPr>
          <w:ilvl w:val="0"/>
          <w:numId w:val="55"/>
        </w:numPr>
        <w:rPr>
          <w:ins w:id="594" w:author="нур нур" w:date="2022-04-12T15:08:00Z"/>
        </w:rPr>
        <w:pPrChange w:id="595" w:author="нур нур" w:date="2022-04-12T15:14:00Z">
          <w:pPr>
            <w:pStyle w:val="Paragraphedeliste"/>
          </w:pPr>
        </w:pPrChange>
      </w:pPr>
      <w:ins w:id="596" w:author="нур нур" w:date="2022-04-12T15:13:00Z">
        <w:r>
          <w:t xml:space="preserve">Adding new members into user </w:t>
        </w:r>
        <w:proofErr w:type="gramStart"/>
        <w:r>
          <w:t xml:space="preserve">group </w:t>
        </w:r>
      </w:ins>
      <w:ins w:id="597" w:author="нур нур" w:date="2022-04-12T15:16:00Z">
        <w:r w:rsidR="007D56CD">
          <w:t>:</w:t>
        </w:r>
        <w:proofErr w:type="gramEnd"/>
        <w:r w:rsidR="007D56CD">
          <w:t xml:space="preserve"> Jacky</w:t>
        </w:r>
      </w:ins>
    </w:p>
    <w:p w14:paraId="098DBA6A" w14:textId="1D351DDF" w:rsidR="0075518E" w:rsidRDefault="0075518E">
      <w:pPr>
        <w:pStyle w:val="Paragraphedeliste"/>
        <w:rPr>
          <w:ins w:id="598" w:author="нур нур" w:date="2022-04-12T15:08:00Z"/>
        </w:rPr>
      </w:pPr>
    </w:p>
    <w:p w14:paraId="19C7B1AE" w14:textId="0E3ED16B" w:rsidR="0075518E" w:rsidRDefault="0075518E">
      <w:pPr>
        <w:pStyle w:val="Paragraphedeliste"/>
        <w:rPr>
          <w:ins w:id="599" w:author="нур нур" w:date="2022-04-12T15:11:00Z"/>
        </w:rPr>
      </w:pPr>
      <w:ins w:id="600" w:author="нур нур" w:date="2022-04-12T15:08:00Z">
        <w:r>
          <w:t xml:space="preserve">Week 2: </w:t>
        </w:r>
      </w:ins>
    </w:p>
    <w:p w14:paraId="1135649B" w14:textId="5EBD11A2" w:rsidR="00DE024E" w:rsidRDefault="00DE024E" w:rsidP="00DE024E">
      <w:pPr>
        <w:pStyle w:val="Paragraphedeliste"/>
        <w:numPr>
          <w:ilvl w:val="0"/>
          <w:numId w:val="55"/>
        </w:numPr>
        <w:rPr>
          <w:ins w:id="601" w:author="нур нур" w:date="2022-04-12T15:11:00Z"/>
        </w:rPr>
        <w:pPrChange w:id="602" w:author="нур нур" w:date="2022-04-12T15:12:00Z">
          <w:pPr>
            <w:pStyle w:val="Paragraphedeliste"/>
            <w:numPr>
              <w:numId w:val="55"/>
            </w:numPr>
            <w:ind w:left="1080" w:hanging="360"/>
          </w:pPr>
        </w:pPrChange>
      </w:pPr>
      <w:ins w:id="603" w:author="нур нур" w:date="2022-04-12T15:11:00Z">
        <w:r>
          <w:t xml:space="preserve">Comment on </w:t>
        </w:r>
        <w:proofErr w:type="gramStart"/>
        <w:r>
          <w:t xml:space="preserve">items </w:t>
        </w:r>
      </w:ins>
      <w:ins w:id="604" w:author="нур нур" w:date="2022-04-12T15:16:00Z">
        <w:r w:rsidR="007D56CD">
          <w:t>:</w:t>
        </w:r>
        <w:proofErr w:type="gramEnd"/>
        <w:r w:rsidR="007D56CD">
          <w:t xml:space="preserve"> Amina</w:t>
        </w:r>
      </w:ins>
    </w:p>
    <w:p w14:paraId="17CED7E0" w14:textId="5C7735F2" w:rsidR="00DE024E" w:rsidRDefault="00DE024E" w:rsidP="00DE024E">
      <w:pPr>
        <w:pStyle w:val="Paragraphedeliste"/>
        <w:numPr>
          <w:ilvl w:val="0"/>
          <w:numId w:val="55"/>
        </w:numPr>
        <w:rPr>
          <w:ins w:id="605" w:author="нур нур" w:date="2022-04-12T15:12:00Z"/>
        </w:rPr>
      </w:pPr>
      <w:ins w:id="606" w:author="нур нур" w:date="2022-04-12T15:12:00Z">
        <w:r>
          <w:t xml:space="preserve">Delete / modify </w:t>
        </w:r>
        <w:proofErr w:type="gramStart"/>
        <w:r>
          <w:t>items</w:t>
        </w:r>
      </w:ins>
      <w:ins w:id="607" w:author="нур нур" w:date="2022-04-12T15:16:00Z">
        <w:r w:rsidR="007D56CD">
          <w:t xml:space="preserve"> :</w:t>
        </w:r>
        <w:proofErr w:type="gramEnd"/>
        <w:r w:rsidR="007D56CD">
          <w:t xml:space="preserve"> Jeremy</w:t>
        </w:r>
      </w:ins>
    </w:p>
    <w:p w14:paraId="05A0CD58" w14:textId="6B7E6CB5" w:rsidR="00A91F42" w:rsidRDefault="00A91F42" w:rsidP="00A91F42">
      <w:pPr>
        <w:pStyle w:val="Paragraphedeliste"/>
        <w:numPr>
          <w:ilvl w:val="0"/>
          <w:numId w:val="55"/>
        </w:numPr>
        <w:rPr>
          <w:ins w:id="608" w:author="нур нур" w:date="2022-04-12T15:12:00Z"/>
        </w:rPr>
      </w:pPr>
      <w:ins w:id="609" w:author="нур нур" w:date="2022-04-12T15:12:00Z">
        <w:r>
          <w:t xml:space="preserve">Like / rate/ flag </w:t>
        </w:r>
        <w:proofErr w:type="gramStart"/>
        <w:r>
          <w:t>items</w:t>
        </w:r>
      </w:ins>
      <w:ins w:id="610" w:author="нур нур" w:date="2022-04-12T15:16:00Z">
        <w:r w:rsidR="007D56CD">
          <w:t xml:space="preserve"> :</w:t>
        </w:r>
        <w:proofErr w:type="gramEnd"/>
        <w:r w:rsidR="007D56CD">
          <w:t xml:space="preserve"> Mark</w:t>
        </w:r>
      </w:ins>
    </w:p>
    <w:p w14:paraId="2276A6C4" w14:textId="71DD8D6F" w:rsidR="00FE3C1A" w:rsidRDefault="007941E9" w:rsidP="00EA52E1">
      <w:pPr>
        <w:pStyle w:val="Paragraphedeliste"/>
        <w:numPr>
          <w:ilvl w:val="0"/>
          <w:numId w:val="55"/>
        </w:numPr>
        <w:rPr>
          <w:ins w:id="611" w:author="нур нур" w:date="2022-04-12T15:08:00Z"/>
        </w:rPr>
        <w:pPrChange w:id="612" w:author="нур нур" w:date="2022-04-12T15:15:00Z">
          <w:pPr>
            <w:pStyle w:val="Paragraphedeliste"/>
          </w:pPr>
        </w:pPrChange>
      </w:pPr>
      <w:ins w:id="613" w:author="нур нур" w:date="2022-04-12T15:12:00Z">
        <w:r>
          <w:t xml:space="preserve">See details of </w:t>
        </w:r>
        <w:proofErr w:type="gramStart"/>
        <w:r>
          <w:t>items</w:t>
        </w:r>
      </w:ins>
      <w:ins w:id="614" w:author="нур нур" w:date="2022-04-12T15:16:00Z">
        <w:r w:rsidR="007D56CD">
          <w:t xml:space="preserve"> :</w:t>
        </w:r>
        <w:proofErr w:type="gramEnd"/>
        <w:r w:rsidR="007D56CD">
          <w:t xml:space="preserve"> Jacky</w:t>
        </w:r>
      </w:ins>
    </w:p>
    <w:p w14:paraId="3F95DB00" w14:textId="72FF5607" w:rsidR="0075518E" w:rsidRDefault="0075518E">
      <w:pPr>
        <w:pStyle w:val="Paragraphedeliste"/>
        <w:rPr>
          <w:ins w:id="615" w:author="нур нур" w:date="2022-04-12T15:08:00Z"/>
        </w:rPr>
      </w:pPr>
    </w:p>
    <w:p w14:paraId="4894523D" w14:textId="07BF8197" w:rsidR="0075518E" w:rsidRDefault="0075518E">
      <w:pPr>
        <w:pStyle w:val="Paragraphedeliste"/>
        <w:rPr>
          <w:ins w:id="616" w:author="нур нур" w:date="2022-04-12T15:08:00Z"/>
        </w:rPr>
      </w:pPr>
      <w:ins w:id="617" w:author="нур нур" w:date="2022-04-12T15:08:00Z">
        <w:r>
          <w:t xml:space="preserve">Week 3: </w:t>
        </w:r>
      </w:ins>
    </w:p>
    <w:p w14:paraId="58DB2B1C" w14:textId="14F9FF35" w:rsidR="0075518E" w:rsidRDefault="007941E9" w:rsidP="007941E9">
      <w:pPr>
        <w:pStyle w:val="Paragraphedeliste"/>
        <w:numPr>
          <w:ilvl w:val="0"/>
          <w:numId w:val="55"/>
        </w:numPr>
        <w:rPr>
          <w:ins w:id="618" w:author="нур нур" w:date="2022-04-12T15:13:00Z"/>
        </w:rPr>
      </w:pPr>
      <w:ins w:id="619" w:author="нур нур" w:date="2022-04-12T15:13:00Z">
        <w:r>
          <w:t xml:space="preserve">(visitors and members) Browse / filter / search through </w:t>
        </w:r>
        <w:proofErr w:type="gramStart"/>
        <w:r>
          <w:t>items</w:t>
        </w:r>
      </w:ins>
      <w:ins w:id="620" w:author="нур нур" w:date="2022-04-12T15:16:00Z">
        <w:r w:rsidR="007D56CD">
          <w:t xml:space="preserve"> :</w:t>
        </w:r>
        <w:proofErr w:type="gramEnd"/>
        <w:r w:rsidR="007D56CD">
          <w:t xml:space="preserve"> Amina</w:t>
        </w:r>
      </w:ins>
    </w:p>
    <w:p w14:paraId="0F6A173C" w14:textId="7DFFE994" w:rsidR="00FE3C1A" w:rsidRDefault="00FE3C1A" w:rsidP="00E21367">
      <w:pPr>
        <w:pStyle w:val="Paragraphedeliste"/>
        <w:numPr>
          <w:ilvl w:val="0"/>
          <w:numId w:val="55"/>
        </w:numPr>
        <w:rPr>
          <w:ins w:id="621" w:author="нур нур" w:date="2022-04-12T15:13:00Z"/>
        </w:rPr>
        <w:pPrChange w:id="622" w:author="нур нур" w:date="2022-04-12T15:14:00Z">
          <w:pPr>
            <w:pStyle w:val="Paragraphedeliste"/>
            <w:numPr>
              <w:numId w:val="55"/>
            </w:numPr>
            <w:ind w:left="1080" w:hanging="360"/>
          </w:pPr>
        </w:pPrChange>
      </w:pPr>
      <w:ins w:id="623" w:author="нур нур" w:date="2022-04-12T15:13:00Z">
        <w:r>
          <w:t xml:space="preserve">Warn/ flag </w:t>
        </w:r>
        <w:proofErr w:type="gramStart"/>
        <w:r>
          <w:t xml:space="preserve">members </w:t>
        </w:r>
      </w:ins>
      <w:ins w:id="624" w:author="нур нур" w:date="2022-04-12T15:16:00Z">
        <w:r w:rsidR="007D56CD">
          <w:t>:</w:t>
        </w:r>
        <w:proofErr w:type="gramEnd"/>
        <w:r w:rsidR="007D56CD">
          <w:t xml:space="preserve"> </w:t>
        </w:r>
      </w:ins>
      <w:ins w:id="625" w:author="нур нур" w:date="2022-04-12T15:17:00Z">
        <w:r w:rsidR="007D56CD">
          <w:t>Jeremy</w:t>
        </w:r>
      </w:ins>
    </w:p>
    <w:p w14:paraId="56F43E1D" w14:textId="77777777" w:rsidR="007941E9" w:rsidRDefault="007941E9" w:rsidP="007941E9">
      <w:pPr>
        <w:pStyle w:val="Paragraphedeliste"/>
        <w:ind w:left="1080"/>
        <w:rPr>
          <w:ins w:id="626" w:author="нур нур" w:date="2022-04-12T15:08:00Z"/>
        </w:rPr>
        <w:pPrChange w:id="627" w:author="нур нур" w:date="2022-04-12T15:13:00Z">
          <w:pPr>
            <w:pStyle w:val="Paragraphedeliste"/>
          </w:pPr>
        </w:pPrChange>
      </w:pPr>
    </w:p>
    <w:p w14:paraId="23F0B4B0" w14:textId="4243F372" w:rsidR="0075518E" w:rsidRDefault="0075518E">
      <w:pPr>
        <w:pStyle w:val="Paragraphedeliste"/>
        <w:rPr>
          <w:ins w:id="628" w:author="нур нур" w:date="2022-04-12T15:11:00Z"/>
        </w:rPr>
      </w:pPr>
      <w:ins w:id="629" w:author="нур нур" w:date="2022-04-12T15:08:00Z">
        <w:r>
          <w:t xml:space="preserve">Week 4: </w:t>
        </w:r>
      </w:ins>
      <w:ins w:id="630" w:author="нур нур" w:date="2022-04-12T15:11:00Z">
        <w:r w:rsidR="00455505">
          <w:t xml:space="preserve"> </w:t>
        </w:r>
      </w:ins>
    </w:p>
    <w:p w14:paraId="43DF29D1" w14:textId="77777777" w:rsidR="00455505" w:rsidRDefault="00455505">
      <w:pPr>
        <w:pStyle w:val="Paragraphedeliste"/>
        <w:rPr>
          <w:ins w:id="631" w:author="нур нур" w:date="2022-04-12T15:11:00Z"/>
        </w:rPr>
      </w:pPr>
    </w:p>
    <w:p w14:paraId="4FC2FEED" w14:textId="43577B49" w:rsidR="00455505" w:rsidRDefault="00455505" w:rsidP="00455505">
      <w:pPr>
        <w:pStyle w:val="Paragraphedeliste"/>
        <w:numPr>
          <w:ilvl w:val="0"/>
          <w:numId w:val="55"/>
        </w:numPr>
        <w:rPr>
          <w:ins w:id="632" w:author="нур нур" w:date="2022-04-12T15:11:00Z"/>
        </w:rPr>
      </w:pPr>
      <w:proofErr w:type="gramStart"/>
      <w:ins w:id="633" w:author="нур нур" w:date="2022-04-12T15:11:00Z">
        <w:r>
          <w:t xml:space="preserve">Notifications </w:t>
        </w:r>
      </w:ins>
      <w:ins w:id="634" w:author="нур нур" w:date="2022-04-12T15:17:00Z">
        <w:r w:rsidR="007D56CD">
          <w:t>:</w:t>
        </w:r>
        <w:proofErr w:type="gramEnd"/>
        <w:r w:rsidR="007D56CD">
          <w:t xml:space="preserve"> Mark</w:t>
        </w:r>
      </w:ins>
    </w:p>
    <w:p w14:paraId="43819F0F" w14:textId="5A7EB5E4" w:rsidR="00FF29FA" w:rsidRDefault="00455505" w:rsidP="007D36AD">
      <w:pPr>
        <w:pStyle w:val="Paragraphedeliste"/>
        <w:numPr>
          <w:ilvl w:val="0"/>
          <w:numId w:val="55"/>
        </w:numPr>
        <w:rPr>
          <w:ins w:id="635" w:author="Hallam Nasreddine" w:date="2022-04-04T17:29:00Z"/>
        </w:rPr>
        <w:pPrChange w:id="636" w:author="нур нур" w:date="2022-04-12T15:14:00Z">
          <w:pPr/>
        </w:pPrChange>
      </w:pPr>
      <w:ins w:id="637" w:author="нур нур" w:date="2022-04-12T15:11:00Z">
        <w:r>
          <w:t xml:space="preserve">Send private </w:t>
        </w:r>
        <w:proofErr w:type="gramStart"/>
        <w:r>
          <w:t xml:space="preserve">messages </w:t>
        </w:r>
      </w:ins>
      <w:ins w:id="638" w:author="нур нур" w:date="2022-04-12T15:17:00Z">
        <w:r w:rsidR="007D56CD">
          <w:t>:</w:t>
        </w:r>
        <w:proofErr w:type="gramEnd"/>
        <w:r w:rsidR="007D56CD">
          <w:t xml:space="preserve"> Jacky</w:t>
        </w:r>
      </w:ins>
    </w:p>
    <w:p w14:paraId="5D8E8A11" w14:textId="77777777" w:rsidR="00C10193" w:rsidDel="007D36AD" w:rsidRDefault="00C10193">
      <w:pPr>
        <w:pStyle w:val="Paragraphedeliste"/>
        <w:rPr>
          <w:ins w:id="639" w:author="Hallam Nasreddine" w:date="2022-04-04T17:29:00Z"/>
          <w:del w:id="640" w:author="нур нур" w:date="2022-04-12T15:14:00Z"/>
        </w:rPr>
        <w:pPrChange w:id="641" w:author="Hallam Nasreddine" w:date="2022-04-04T17:29:00Z">
          <w:pPr/>
        </w:pPrChange>
      </w:pPr>
    </w:p>
    <w:p w14:paraId="41EA88CA" w14:textId="3080CDEB" w:rsidR="00C10193" w:rsidDel="007D36AD" w:rsidRDefault="00C10193">
      <w:pPr>
        <w:pStyle w:val="Paragraphedeliste"/>
        <w:numPr>
          <w:ilvl w:val="0"/>
          <w:numId w:val="53"/>
        </w:numPr>
        <w:rPr>
          <w:ins w:id="642" w:author="Hallam Nasreddine" w:date="2022-04-04T17:39:00Z"/>
          <w:del w:id="643" w:author="нур нур" w:date="2022-04-12T15:14:00Z"/>
        </w:rPr>
        <w:pPrChange w:id="644" w:author="Hallam Nasreddine" w:date="2022-04-04T18:41:00Z">
          <w:pPr/>
        </w:pPrChange>
      </w:pPr>
      <w:ins w:id="645" w:author="Hallam Nasreddine" w:date="2022-04-04T17:33:00Z">
        <w:del w:id="646" w:author="нур нур" w:date="2022-04-12T15:14:00Z">
          <w:r w:rsidDel="007D36AD">
            <w:delText xml:space="preserve">Assign </w:delText>
          </w:r>
        </w:del>
      </w:ins>
      <w:ins w:id="647" w:author="Hallam Nasreddine" w:date="2022-04-04T17:34:00Z">
        <w:del w:id="648" w:author="нур нур" w:date="2022-04-12T15:14:00Z">
          <w:r w:rsidDel="007D36AD">
            <w:delText>team members to tasks.</w:delText>
          </w:r>
        </w:del>
      </w:ins>
    </w:p>
    <w:p w14:paraId="7A49C64F" w14:textId="77777777" w:rsidR="006349C6" w:rsidRDefault="006349C6">
      <w:pPr>
        <w:rPr>
          <w:ins w:id="649" w:author="Hallam Nasreddine" w:date="2022-04-04T18:30:00Z"/>
        </w:rPr>
        <w:pPrChange w:id="650" w:author="Hallam Nasreddine" w:date="2022-04-04T18:30:00Z">
          <w:pPr>
            <w:pStyle w:val="Paragraphedeliste"/>
            <w:numPr>
              <w:numId w:val="48"/>
            </w:numPr>
            <w:ind w:hanging="360"/>
          </w:pPr>
        </w:pPrChange>
      </w:pPr>
    </w:p>
    <w:p w14:paraId="0963C39F" w14:textId="197A0944" w:rsidR="006349C6" w:rsidRDefault="006349C6">
      <w:pPr>
        <w:pStyle w:val="Titre2"/>
        <w:numPr>
          <w:ilvl w:val="1"/>
          <w:numId w:val="22"/>
        </w:numPr>
        <w:rPr>
          <w:ins w:id="651" w:author="Hallam Nasreddine" w:date="2022-04-04T18:30:00Z"/>
        </w:rPr>
        <w:pPrChange w:id="652" w:author="Hallam Nasreddine" w:date="2022-04-04T19:00:00Z">
          <w:pPr>
            <w:pStyle w:val="Paragraphedeliste"/>
            <w:numPr>
              <w:numId w:val="48"/>
            </w:numPr>
            <w:ind w:hanging="360"/>
          </w:pPr>
        </w:pPrChange>
      </w:pPr>
      <w:ins w:id="653" w:author="Hallam Nasreddine" w:date="2022-04-04T18:30:00Z">
        <w:r>
          <w:t>Project deliverables</w:t>
        </w:r>
      </w:ins>
    </w:p>
    <w:p w14:paraId="5F8CEA63" w14:textId="7557E820" w:rsidR="006349C6" w:rsidRDefault="006349C6">
      <w:pPr>
        <w:pStyle w:val="Paragraphedeliste"/>
        <w:rPr>
          <w:ins w:id="654" w:author="Hallam Nasreddine" w:date="2022-04-04T18:33:00Z"/>
        </w:rPr>
        <w:pPrChange w:id="655" w:author="Hallam Nasreddine" w:date="2022-04-04T18:34:00Z">
          <w:pPr>
            <w:pStyle w:val="Paragraphedeliste"/>
            <w:numPr>
              <w:numId w:val="51"/>
            </w:numPr>
            <w:ind w:hanging="360"/>
          </w:pPr>
        </w:pPrChange>
      </w:pPr>
      <w:ins w:id="656" w:author="Hallam Nasreddine" w:date="2022-04-04T18:33:00Z">
        <w:r>
          <w:t xml:space="preserve">These are specific products </w:t>
        </w:r>
      </w:ins>
      <w:ins w:id="657" w:author="Hallam Nasreddine" w:date="2022-04-04T18:34:00Z">
        <w:r>
          <w:t xml:space="preserve">that </w:t>
        </w:r>
      </w:ins>
      <w:ins w:id="658" w:author="Hallam Nasreddine" w:date="2022-04-04T18:33:00Z">
        <w:r>
          <w:t xml:space="preserve">will be produced </w:t>
        </w:r>
      </w:ins>
      <w:ins w:id="659" w:author="Hallam Nasreddine" w:date="2022-04-04T18:34:00Z">
        <w:r>
          <w:t xml:space="preserve">by the </w:t>
        </w:r>
      </w:ins>
      <w:ins w:id="660" w:author="Hallam Nasreddine" w:date="2022-04-04T18:33:00Z">
        <w:r>
          <w:t>project</w:t>
        </w:r>
      </w:ins>
      <w:ins w:id="661" w:author="Hallam Nasreddine" w:date="2022-04-04T18:34:00Z">
        <w:r>
          <w:t>.</w:t>
        </w:r>
      </w:ins>
    </w:p>
    <w:p w14:paraId="073EB73D" w14:textId="2136BAF4" w:rsidR="006349C6" w:rsidRDefault="006349C6">
      <w:pPr>
        <w:pStyle w:val="Paragraphedeliste"/>
        <w:numPr>
          <w:ilvl w:val="0"/>
          <w:numId w:val="51"/>
        </w:numPr>
        <w:rPr>
          <w:ins w:id="662" w:author="Hallam Nasreddine" w:date="2022-04-04T18:48:00Z"/>
        </w:rPr>
        <w:pPrChange w:id="663" w:author="Hallam Nasreddine" w:date="2022-04-04T18:31:00Z">
          <w:pPr>
            <w:pStyle w:val="Paragraphedeliste"/>
            <w:numPr>
              <w:numId w:val="48"/>
            </w:numPr>
            <w:ind w:hanging="360"/>
          </w:pPr>
        </w:pPrChange>
      </w:pPr>
      <w:ins w:id="664" w:author="Hallam Nasreddine" w:date="2022-04-04T18:30:00Z">
        <w:r>
          <w:t xml:space="preserve">Enumerate all possible </w:t>
        </w:r>
      </w:ins>
      <w:ins w:id="665" w:author="Hallam Nasreddine" w:date="2022-04-04T18:31:00Z">
        <w:r>
          <w:t>deliverables</w:t>
        </w:r>
      </w:ins>
      <w:ins w:id="666" w:author="Hallam Nasreddine" w:date="2022-04-04T18:30:00Z">
        <w:r>
          <w:t xml:space="preserve"> </w:t>
        </w:r>
      </w:ins>
      <w:ins w:id="667" w:author="Hallam Nasreddine" w:date="2022-04-04T18:31:00Z">
        <w:r>
          <w:t>for this project</w:t>
        </w:r>
      </w:ins>
      <w:ins w:id="668" w:author="Hallam Nasreddine" w:date="2022-04-04T18:44:00Z">
        <w:r w:rsidR="00EF40D3">
          <w:t xml:space="preserve"> (including this exercise)</w:t>
        </w:r>
      </w:ins>
      <w:ins w:id="669" w:author="Hallam Nasreddine" w:date="2022-04-04T18:31:00Z">
        <w:r>
          <w:t>.</w:t>
        </w:r>
      </w:ins>
    </w:p>
    <w:p w14:paraId="06ED669B" w14:textId="13B810F7" w:rsidR="009C3B4B" w:rsidRDefault="009C3B4B">
      <w:pPr>
        <w:pStyle w:val="Paragraphedeliste"/>
        <w:rPr>
          <w:ins w:id="670" w:author="нур нур" w:date="2022-04-12T15:21:00Z"/>
        </w:rPr>
      </w:pPr>
    </w:p>
    <w:p w14:paraId="176F7EAB" w14:textId="2C68A32F" w:rsidR="007A19DE" w:rsidRDefault="007A19DE">
      <w:pPr>
        <w:pStyle w:val="Paragraphedeliste"/>
        <w:rPr>
          <w:ins w:id="671" w:author="нур нур" w:date="2022-04-12T15:21:00Z"/>
        </w:rPr>
      </w:pPr>
      <w:ins w:id="672" w:author="нур нур" w:date="2022-04-12T15:21:00Z">
        <w:r>
          <w:t xml:space="preserve">12 </w:t>
        </w:r>
        <w:proofErr w:type="gramStart"/>
        <w:r>
          <w:t>April :</w:t>
        </w:r>
        <w:proofErr w:type="gramEnd"/>
        <w:r>
          <w:t xml:space="preserve"> Planning</w:t>
        </w:r>
        <w:r w:rsidR="00AE2B93">
          <w:t xml:space="preserve">, creation of repo on git </w:t>
        </w:r>
      </w:ins>
    </w:p>
    <w:p w14:paraId="51D3388C" w14:textId="77777777" w:rsidR="007A19DE" w:rsidRDefault="007A19DE">
      <w:pPr>
        <w:pStyle w:val="Paragraphedeliste"/>
        <w:rPr>
          <w:ins w:id="673" w:author="нур нур" w:date="2022-04-12T15:18:00Z"/>
        </w:rPr>
      </w:pPr>
    </w:p>
    <w:p w14:paraId="7920A19E" w14:textId="52219ABF" w:rsidR="008F3619" w:rsidRDefault="008F3619" w:rsidP="008F3619">
      <w:pPr>
        <w:pStyle w:val="Paragraphedeliste"/>
        <w:rPr>
          <w:ins w:id="674" w:author="нур нур" w:date="2022-04-12T15:18:00Z"/>
        </w:rPr>
      </w:pPr>
      <w:ins w:id="675" w:author="нур нур" w:date="2022-04-12T15:18:00Z">
        <w:r>
          <w:t>Week 1</w:t>
        </w:r>
      </w:ins>
      <w:ins w:id="676" w:author="нур нур" w:date="2022-04-12T15:19:00Z">
        <w:r w:rsidR="00645D24">
          <w:t xml:space="preserve"> (24 April)</w:t>
        </w:r>
      </w:ins>
      <w:ins w:id="677" w:author="нур нур" w:date="2022-04-12T15:18:00Z">
        <w:r>
          <w:t xml:space="preserve">: </w:t>
        </w:r>
      </w:ins>
    </w:p>
    <w:p w14:paraId="73E511CC" w14:textId="77777777" w:rsidR="008F3619" w:rsidRDefault="008F3619" w:rsidP="008F3619">
      <w:pPr>
        <w:pStyle w:val="Paragraphedeliste"/>
        <w:rPr>
          <w:ins w:id="678" w:author="нур нур" w:date="2022-04-12T15:18:00Z"/>
        </w:rPr>
      </w:pPr>
    </w:p>
    <w:p w14:paraId="35E8B26D" w14:textId="27E2FE5F" w:rsidR="008F3619" w:rsidRDefault="008F3619" w:rsidP="008F3619">
      <w:pPr>
        <w:pStyle w:val="Paragraphedeliste"/>
        <w:numPr>
          <w:ilvl w:val="0"/>
          <w:numId w:val="55"/>
        </w:numPr>
        <w:rPr>
          <w:ins w:id="679" w:author="нур нур" w:date="2022-04-12T15:18:00Z"/>
        </w:rPr>
      </w:pPr>
      <w:ins w:id="680" w:author="нур нур" w:date="2022-04-12T15:18:00Z">
        <w:r>
          <w:t xml:space="preserve">Registering users </w:t>
        </w:r>
      </w:ins>
    </w:p>
    <w:p w14:paraId="3B11C80E" w14:textId="4A454E30" w:rsidR="008F3619" w:rsidRDefault="008F3619" w:rsidP="008F3619">
      <w:pPr>
        <w:pStyle w:val="Paragraphedeliste"/>
        <w:numPr>
          <w:ilvl w:val="0"/>
          <w:numId w:val="55"/>
        </w:numPr>
        <w:rPr>
          <w:ins w:id="681" w:author="нур нур" w:date="2022-04-12T15:18:00Z"/>
        </w:rPr>
      </w:pPr>
      <w:ins w:id="682" w:author="нур нур" w:date="2022-04-12T15:18:00Z">
        <w:r>
          <w:t xml:space="preserve">Log in / log out </w:t>
        </w:r>
      </w:ins>
    </w:p>
    <w:p w14:paraId="34348D5D" w14:textId="1AA25435" w:rsidR="008F3619" w:rsidRDefault="008F3619" w:rsidP="008F3619">
      <w:pPr>
        <w:pStyle w:val="Paragraphedeliste"/>
        <w:numPr>
          <w:ilvl w:val="0"/>
          <w:numId w:val="55"/>
        </w:numPr>
        <w:rPr>
          <w:ins w:id="683" w:author="нур нур" w:date="2022-04-12T15:18:00Z"/>
        </w:rPr>
      </w:pPr>
      <w:ins w:id="684" w:author="нур нур" w:date="2022-04-12T15:18:00Z">
        <w:r>
          <w:t xml:space="preserve">Resetting passwords </w:t>
        </w:r>
      </w:ins>
    </w:p>
    <w:p w14:paraId="5F1FFF2D" w14:textId="60852309" w:rsidR="008F3619" w:rsidRDefault="008F3619" w:rsidP="008F3619">
      <w:pPr>
        <w:pStyle w:val="Paragraphedeliste"/>
        <w:numPr>
          <w:ilvl w:val="0"/>
          <w:numId w:val="55"/>
        </w:numPr>
        <w:rPr>
          <w:ins w:id="685" w:author="нур нур" w:date="2022-04-12T15:18:00Z"/>
        </w:rPr>
      </w:pPr>
      <w:ins w:id="686" w:author="нур нур" w:date="2022-04-12T15:18:00Z">
        <w:r>
          <w:t xml:space="preserve">Profile for each user </w:t>
        </w:r>
      </w:ins>
    </w:p>
    <w:p w14:paraId="698D4BBE" w14:textId="6E9DE96F" w:rsidR="008F3619" w:rsidRDefault="008F3619" w:rsidP="008F3619">
      <w:pPr>
        <w:pStyle w:val="Paragraphedeliste"/>
        <w:numPr>
          <w:ilvl w:val="0"/>
          <w:numId w:val="55"/>
        </w:numPr>
        <w:rPr>
          <w:ins w:id="687" w:author="нур нур" w:date="2022-04-12T15:18:00Z"/>
        </w:rPr>
      </w:pPr>
      <w:ins w:id="688" w:author="нур нур" w:date="2022-04-12T15:18:00Z">
        <w:r>
          <w:t xml:space="preserve">Add new items </w:t>
        </w:r>
      </w:ins>
    </w:p>
    <w:p w14:paraId="6C9FB587" w14:textId="0590BC32" w:rsidR="008F3619" w:rsidRDefault="008F3619" w:rsidP="008F3619">
      <w:pPr>
        <w:pStyle w:val="Paragraphedeliste"/>
        <w:numPr>
          <w:ilvl w:val="0"/>
          <w:numId w:val="55"/>
        </w:numPr>
        <w:rPr>
          <w:ins w:id="689" w:author="нур нур" w:date="2022-04-12T15:18:00Z"/>
        </w:rPr>
      </w:pPr>
      <w:ins w:id="690" w:author="нур нур" w:date="2022-04-12T15:18:00Z">
        <w:r>
          <w:t xml:space="preserve">Set a database (create tables, relationships </w:t>
        </w:r>
        <w:proofErr w:type="spellStart"/>
        <w:r>
          <w:t>etc</w:t>
        </w:r>
        <w:proofErr w:type="spellEnd"/>
        <w:r>
          <w:t xml:space="preserve">) </w:t>
        </w:r>
      </w:ins>
    </w:p>
    <w:p w14:paraId="4603DF66" w14:textId="703636F8" w:rsidR="008F3619" w:rsidRDefault="008F3619" w:rsidP="008F3619">
      <w:pPr>
        <w:pStyle w:val="Paragraphedeliste"/>
        <w:numPr>
          <w:ilvl w:val="0"/>
          <w:numId w:val="55"/>
        </w:numPr>
        <w:rPr>
          <w:ins w:id="691" w:author="нур нур" w:date="2022-04-12T15:18:00Z"/>
        </w:rPr>
      </w:pPr>
      <w:ins w:id="692" w:author="нур нур" w:date="2022-04-12T15:18:00Z">
        <w:r>
          <w:t xml:space="preserve">Adding new members into user group </w:t>
        </w:r>
      </w:ins>
    </w:p>
    <w:p w14:paraId="1D9E2080" w14:textId="77777777" w:rsidR="008F3619" w:rsidRDefault="008F3619" w:rsidP="008F3619">
      <w:pPr>
        <w:pStyle w:val="Paragraphedeliste"/>
        <w:rPr>
          <w:ins w:id="693" w:author="нур нур" w:date="2022-04-12T15:18:00Z"/>
        </w:rPr>
      </w:pPr>
    </w:p>
    <w:p w14:paraId="56519D2C" w14:textId="41B3BDF9" w:rsidR="008F3619" w:rsidRDefault="008F3619" w:rsidP="008F3619">
      <w:pPr>
        <w:pStyle w:val="Paragraphedeliste"/>
        <w:rPr>
          <w:ins w:id="694" w:author="нур нур" w:date="2022-04-12T15:18:00Z"/>
        </w:rPr>
      </w:pPr>
      <w:ins w:id="695" w:author="нур нур" w:date="2022-04-12T15:18:00Z">
        <w:r>
          <w:t>Week 2</w:t>
        </w:r>
      </w:ins>
      <w:ins w:id="696" w:author="нур нур" w:date="2022-04-12T15:19:00Z">
        <w:r w:rsidR="00645D24">
          <w:t xml:space="preserve"> </w:t>
        </w:r>
      </w:ins>
      <w:ins w:id="697" w:author="нур нур" w:date="2022-04-12T15:20:00Z">
        <w:r w:rsidR="00645D24">
          <w:t>(1 May)</w:t>
        </w:r>
      </w:ins>
      <w:ins w:id="698" w:author="нур нур" w:date="2022-04-12T15:18:00Z">
        <w:r>
          <w:t xml:space="preserve">: </w:t>
        </w:r>
      </w:ins>
    </w:p>
    <w:p w14:paraId="1407968D" w14:textId="6AE7BAF5" w:rsidR="008F3619" w:rsidRDefault="008F3619" w:rsidP="008F3619">
      <w:pPr>
        <w:pStyle w:val="Paragraphedeliste"/>
        <w:numPr>
          <w:ilvl w:val="0"/>
          <w:numId w:val="55"/>
        </w:numPr>
        <w:rPr>
          <w:ins w:id="699" w:author="нур нур" w:date="2022-04-12T15:18:00Z"/>
        </w:rPr>
      </w:pPr>
      <w:ins w:id="700" w:author="нур нур" w:date="2022-04-12T15:18:00Z">
        <w:r>
          <w:t xml:space="preserve">Comment on items </w:t>
        </w:r>
      </w:ins>
    </w:p>
    <w:p w14:paraId="0227527A" w14:textId="56FC3460" w:rsidR="008F3619" w:rsidRDefault="008F3619" w:rsidP="008F3619">
      <w:pPr>
        <w:pStyle w:val="Paragraphedeliste"/>
        <w:numPr>
          <w:ilvl w:val="0"/>
          <w:numId w:val="55"/>
        </w:numPr>
        <w:rPr>
          <w:ins w:id="701" w:author="нур нур" w:date="2022-04-12T15:18:00Z"/>
        </w:rPr>
      </w:pPr>
      <w:ins w:id="702" w:author="нур нур" w:date="2022-04-12T15:18:00Z">
        <w:r>
          <w:t xml:space="preserve">Delete / modify items </w:t>
        </w:r>
      </w:ins>
    </w:p>
    <w:p w14:paraId="3993CF16" w14:textId="24722BF5" w:rsidR="008F3619" w:rsidRDefault="008F3619" w:rsidP="008F3619">
      <w:pPr>
        <w:pStyle w:val="Paragraphedeliste"/>
        <w:numPr>
          <w:ilvl w:val="0"/>
          <w:numId w:val="55"/>
        </w:numPr>
        <w:rPr>
          <w:ins w:id="703" w:author="нур нур" w:date="2022-04-12T15:18:00Z"/>
        </w:rPr>
      </w:pPr>
      <w:ins w:id="704" w:author="нур нур" w:date="2022-04-12T15:18:00Z">
        <w:r>
          <w:t xml:space="preserve">Like / rate/ flag items </w:t>
        </w:r>
      </w:ins>
    </w:p>
    <w:p w14:paraId="767C64BF" w14:textId="4E626328" w:rsidR="008F3619" w:rsidRDefault="008F3619" w:rsidP="008F3619">
      <w:pPr>
        <w:pStyle w:val="Paragraphedeliste"/>
        <w:numPr>
          <w:ilvl w:val="0"/>
          <w:numId w:val="55"/>
        </w:numPr>
        <w:rPr>
          <w:ins w:id="705" w:author="нур нур" w:date="2022-04-12T15:18:00Z"/>
        </w:rPr>
      </w:pPr>
      <w:ins w:id="706" w:author="нур нур" w:date="2022-04-12T15:18:00Z">
        <w:r>
          <w:t xml:space="preserve">See details of items </w:t>
        </w:r>
      </w:ins>
    </w:p>
    <w:p w14:paraId="1D31D77E" w14:textId="77777777" w:rsidR="008F3619" w:rsidRDefault="008F3619" w:rsidP="008F3619">
      <w:pPr>
        <w:pStyle w:val="Paragraphedeliste"/>
        <w:rPr>
          <w:ins w:id="707" w:author="нур нур" w:date="2022-04-12T15:18:00Z"/>
        </w:rPr>
      </w:pPr>
    </w:p>
    <w:p w14:paraId="1C24CA07" w14:textId="472F09B7" w:rsidR="008F3619" w:rsidRDefault="008F3619" w:rsidP="008F3619">
      <w:pPr>
        <w:pStyle w:val="Paragraphedeliste"/>
        <w:rPr>
          <w:ins w:id="708" w:author="нур нур" w:date="2022-04-12T15:18:00Z"/>
        </w:rPr>
      </w:pPr>
      <w:ins w:id="709" w:author="нур нур" w:date="2022-04-12T15:18:00Z">
        <w:r>
          <w:t>Week 3</w:t>
        </w:r>
      </w:ins>
      <w:ins w:id="710" w:author="нур нур" w:date="2022-04-12T15:20:00Z">
        <w:r w:rsidR="00645D24">
          <w:t xml:space="preserve"> (8 May)</w:t>
        </w:r>
      </w:ins>
      <w:ins w:id="711" w:author="нур нур" w:date="2022-04-12T15:18:00Z">
        <w:r>
          <w:t xml:space="preserve">: </w:t>
        </w:r>
      </w:ins>
    </w:p>
    <w:p w14:paraId="4A672C6F" w14:textId="4948D673" w:rsidR="008F3619" w:rsidRDefault="008F3619" w:rsidP="008F3619">
      <w:pPr>
        <w:pStyle w:val="Paragraphedeliste"/>
        <w:numPr>
          <w:ilvl w:val="0"/>
          <w:numId w:val="55"/>
        </w:numPr>
        <w:rPr>
          <w:ins w:id="712" w:author="нур нур" w:date="2022-04-12T15:18:00Z"/>
        </w:rPr>
      </w:pPr>
      <w:ins w:id="713" w:author="нур нур" w:date="2022-04-12T15:18:00Z">
        <w:r>
          <w:t>(</w:t>
        </w:r>
        <w:proofErr w:type="gramStart"/>
        <w:r>
          <w:t>visitors</w:t>
        </w:r>
        <w:proofErr w:type="gramEnd"/>
        <w:r>
          <w:t xml:space="preserve"> and members) Browse / filter / search through items </w:t>
        </w:r>
      </w:ins>
    </w:p>
    <w:p w14:paraId="73207982" w14:textId="43B92964" w:rsidR="008F3619" w:rsidRDefault="008F3619" w:rsidP="008F3619">
      <w:pPr>
        <w:pStyle w:val="Paragraphedeliste"/>
        <w:numPr>
          <w:ilvl w:val="0"/>
          <w:numId w:val="55"/>
        </w:numPr>
        <w:rPr>
          <w:ins w:id="714" w:author="нур нур" w:date="2022-04-12T15:18:00Z"/>
        </w:rPr>
      </w:pPr>
      <w:ins w:id="715" w:author="нур нур" w:date="2022-04-12T15:18:00Z">
        <w:r>
          <w:t xml:space="preserve">Warn/ flag members </w:t>
        </w:r>
      </w:ins>
    </w:p>
    <w:p w14:paraId="3FE2729A" w14:textId="77777777" w:rsidR="008F3619" w:rsidRDefault="008F3619" w:rsidP="008F3619">
      <w:pPr>
        <w:pStyle w:val="Paragraphedeliste"/>
        <w:ind w:left="1080"/>
        <w:rPr>
          <w:ins w:id="716" w:author="нур нур" w:date="2022-04-12T15:18:00Z"/>
        </w:rPr>
      </w:pPr>
    </w:p>
    <w:p w14:paraId="6D5359E1" w14:textId="20095F00" w:rsidR="008F3619" w:rsidRDefault="008F3619" w:rsidP="008F3619">
      <w:pPr>
        <w:pStyle w:val="Paragraphedeliste"/>
        <w:rPr>
          <w:ins w:id="717" w:author="нур нур" w:date="2022-04-12T15:18:00Z"/>
        </w:rPr>
      </w:pPr>
      <w:ins w:id="718" w:author="нур нур" w:date="2022-04-12T15:18:00Z">
        <w:r>
          <w:t>Week 4</w:t>
        </w:r>
      </w:ins>
      <w:ins w:id="719" w:author="нур нур" w:date="2022-04-12T15:20:00Z">
        <w:r w:rsidR="00645D24">
          <w:t xml:space="preserve"> (13 May)</w:t>
        </w:r>
      </w:ins>
      <w:ins w:id="720" w:author="нур нур" w:date="2022-04-12T15:18:00Z">
        <w:r>
          <w:t xml:space="preserve">:  </w:t>
        </w:r>
      </w:ins>
    </w:p>
    <w:p w14:paraId="31AC0812" w14:textId="77777777" w:rsidR="008F3619" w:rsidRDefault="008F3619" w:rsidP="008F3619">
      <w:pPr>
        <w:pStyle w:val="Paragraphedeliste"/>
        <w:rPr>
          <w:ins w:id="721" w:author="нур нур" w:date="2022-04-12T15:18:00Z"/>
        </w:rPr>
      </w:pPr>
    </w:p>
    <w:p w14:paraId="07CFE341" w14:textId="77777777" w:rsidR="007A4FE4" w:rsidRDefault="008F3619" w:rsidP="00FA4EC1">
      <w:pPr>
        <w:pStyle w:val="Paragraphedeliste"/>
        <w:numPr>
          <w:ilvl w:val="0"/>
          <w:numId w:val="55"/>
        </w:numPr>
        <w:rPr>
          <w:ins w:id="722" w:author="нур нур" w:date="2022-04-12T15:18:00Z"/>
        </w:rPr>
      </w:pPr>
      <w:ins w:id="723" w:author="нур нур" w:date="2022-04-12T15:18:00Z">
        <w:r>
          <w:t xml:space="preserve">Notifications </w:t>
        </w:r>
      </w:ins>
    </w:p>
    <w:p w14:paraId="386C7FF2" w14:textId="40FE69D4" w:rsidR="008F3619" w:rsidRDefault="008F3619" w:rsidP="00FA4EC1">
      <w:pPr>
        <w:pStyle w:val="Paragraphedeliste"/>
        <w:numPr>
          <w:ilvl w:val="0"/>
          <w:numId w:val="55"/>
        </w:numPr>
        <w:rPr>
          <w:ins w:id="724" w:author="нур нур" w:date="2022-04-12T15:18:00Z"/>
        </w:rPr>
        <w:pPrChange w:id="725" w:author="нур нур" w:date="2022-04-12T15:18:00Z">
          <w:pPr>
            <w:pStyle w:val="Paragraphedeliste"/>
            <w:numPr>
              <w:numId w:val="55"/>
            </w:numPr>
            <w:ind w:left="1080" w:hanging="360"/>
          </w:pPr>
        </w:pPrChange>
      </w:pPr>
      <w:ins w:id="726" w:author="нур нур" w:date="2022-04-12T15:18:00Z">
        <w:r>
          <w:t xml:space="preserve">Send private messages </w:t>
        </w:r>
      </w:ins>
    </w:p>
    <w:p w14:paraId="0CCEEB2C" w14:textId="77777777" w:rsidR="008F3619" w:rsidRDefault="008F3619">
      <w:pPr>
        <w:pStyle w:val="Paragraphedeliste"/>
        <w:rPr>
          <w:ins w:id="727" w:author="Hallam Nasreddine" w:date="2022-04-04T18:31:00Z"/>
        </w:rPr>
        <w:pPrChange w:id="728" w:author="Hallam Nasreddine" w:date="2022-04-04T18:48:00Z">
          <w:pPr>
            <w:pStyle w:val="Paragraphedeliste"/>
            <w:numPr>
              <w:numId w:val="48"/>
            </w:numPr>
            <w:ind w:hanging="360"/>
          </w:pPr>
        </w:pPrChange>
      </w:pPr>
    </w:p>
    <w:p w14:paraId="648618A5" w14:textId="19E8054E" w:rsidR="009C3B4B" w:rsidRDefault="009C3B4B">
      <w:pPr>
        <w:pStyle w:val="Titre2"/>
        <w:numPr>
          <w:ilvl w:val="1"/>
          <w:numId w:val="22"/>
        </w:numPr>
        <w:rPr>
          <w:ins w:id="729" w:author="Hallam Nasreddine" w:date="2022-04-04T18:49:00Z"/>
        </w:rPr>
        <w:pPrChange w:id="730" w:author="Hallam Nasreddine" w:date="2022-04-04T19:00:00Z">
          <w:pPr>
            <w:pStyle w:val="Titre2"/>
          </w:pPr>
        </w:pPrChange>
      </w:pPr>
      <w:ins w:id="731" w:author="Hallam Nasreddine" w:date="2022-04-04T18:49:00Z">
        <w:r>
          <w:t>Code Project deliverables</w:t>
        </w:r>
      </w:ins>
    </w:p>
    <w:p w14:paraId="076C5719" w14:textId="77777777" w:rsidR="009C3B4B" w:rsidRDefault="009C3B4B" w:rsidP="009C3B4B">
      <w:pPr>
        <w:pStyle w:val="Paragraphedeliste"/>
        <w:rPr>
          <w:ins w:id="732" w:author="Hallam Nasreddine" w:date="2022-04-04T18:49:00Z"/>
        </w:rPr>
      </w:pPr>
      <w:ins w:id="733" w:author="Hallam Nasreddine" w:date="2022-04-04T18:49:00Z">
        <w:r>
          <w:t>These are specific products that will be produced by the project.</w:t>
        </w:r>
      </w:ins>
    </w:p>
    <w:p w14:paraId="625615CC" w14:textId="77777777" w:rsidR="009C3B4B" w:rsidRDefault="009C3B4B" w:rsidP="009C3B4B">
      <w:pPr>
        <w:pStyle w:val="Paragraphedeliste"/>
        <w:numPr>
          <w:ilvl w:val="0"/>
          <w:numId w:val="51"/>
        </w:numPr>
        <w:rPr>
          <w:ins w:id="734" w:author="Hallam Nasreddine" w:date="2022-04-04T18:49:00Z"/>
        </w:rPr>
      </w:pPr>
      <w:ins w:id="735" w:author="Hallam Nasreddine" w:date="2022-04-04T18:49:00Z">
        <w:r>
          <w:t>Enumerate all possible deliverables for this project (including this exercise).</w:t>
        </w:r>
      </w:ins>
    </w:p>
    <w:p w14:paraId="73AA7948" w14:textId="77777777" w:rsidR="00B8055E" w:rsidRPr="009C3B4B" w:rsidRDefault="00B8055E">
      <w:pPr>
        <w:rPr>
          <w:ins w:id="736" w:author="Hallam Nasreddine" w:date="2022-04-04T18:06:00Z"/>
          <w:lang w:val="en-US"/>
          <w:rPrChange w:id="737" w:author="Hallam Nasreddine" w:date="2022-04-04T18:49:00Z">
            <w:rPr>
              <w:ins w:id="738" w:author="Hallam Nasreddine" w:date="2022-04-04T18:06:00Z"/>
            </w:rPr>
          </w:rPrChange>
        </w:rPr>
      </w:pPr>
    </w:p>
    <w:p w14:paraId="4CC457AE" w14:textId="75204A63" w:rsidR="00C23B78" w:rsidRDefault="00B8055E">
      <w:pPr>
        <w:pStyle w:val="Titre2"/>
        <w:numPr>
          <w:ilvl w:val="1"/>
          <w:numId w:val="22"/>
        </w:numPr>
        <w:rPr>
          <w:ins w:id="739" w:author="Hallam Nasreddine" w:date="2022-04-04T18:06:00Z"/>
        </w:rPr>
        <w:pPrChange w:id="740" w:author="Hallam Nasreddine" w:date="2022-04-04T19:00:00Z">
          <w:pPr/>
        </w:pPrChange>
      </w:pPr>
      <w:ins w:id="741" w:author="Hallam Nasreddine" w:date="2022-04-04T18:06:00Z">
        <w:r>
          <w:t>Setting up a collaborative environment</w:t>
        </w:r>
      </w:ins>
    </w:p>
    <w:p w14:paraId="6A845C65" w14:textId="3039D6E3" w:rsidR="00D8542F" w:rsidRDefault="00D8542F">
      <w:pPr>
        <w:pStyle w:val="Paragraphedeliste"/>
        <w:numPr>
          <w:ilvl w:val="0"/>
          <w:numId w:val="49"/>
        </w:numPr>
        <w:rPr>
          <w:ins w:id="742" w:author="Hallam Nasreddine" w:date="2022-04-04T18:28:00Z"/>
        </w:rPr>
      </w:pPr>
      <w:ins w:id="743" w:author="Hallam Nasreddine" w:date="2022-04-04T18:26:00Z">
        <w:r>
          <w:t xml:space="preserve">Appoint a </w:t>
        </w:r>
      </w:ins>
      <w:ins w:id="744" w:author="Hallam Nasreddine" w:date="2022-04-04T18:27:00Z">
        <w:r>
          <w:t xml:space="preserve">group </w:t>
        </w:r>
      </w:ins>
      <w:ins w:id="745" w:author="Hallam Nasreddine" w:date="2022-04-04T18:26:00Z">
        <w:r>
          <w:t>leader</w:t>
        </w:r>
      </w:ins>
    </w:p>
    <w:p w14:paraId="235B2050" w14:textId="5BDEAE4D" w:rsidR="00D8542F" w:rsidRDefault="00D8542F">
      <w:pPr>
        <w:pStyle w:val="Paragraphedeliste"/>
        <w:rPr>
          <w:ins w:id="746" w:author="нур нур" w:date="2022-04-12T15:22:00Z"/>
        </w:rPr>
      </w:pPr>
    </w:p>
    <w:p w14:paraId="08D1B77D" w14:textId="1A6AAC29" w:rsidR="00F108AC" w:rsidRDefault="007E5993" w:rsidP="007E5993">
      <w:pPr>
        <w:pStyle w:val="Paragraphedeliste"/>
        <w:numPr>
          <w:ilvl w:val="0"/>
          <w:numId w:val="55"/>
        </w:numPr>
        <w:rPr>
          <w:ins w:id="747" w:author="Hallam Nasreddine" w:date="2022-04-04T18:26:00Z"/>
        </w:rPr>
        <w:pPrChange w:id="748" w:author="нур нур" w:date="2022-04-12T15:22:00Z">
          <w:pPr>
            <w:pStyle w:val="Paragraphedeliste"/>
            <w:numPr>
              <w:numId w:val="49"/>
            </w:numPr>
            <w:ind w:hanging="360"/>
          </w:pPr>
        </w:pPrChange>
      </w:pPr>
      <w:ins w:id="749" w:author="нур нур" w:date="2022-04-12T15:22:00Z">
        <w:r>
          <w:t>Jacky Tat</w:t>
        </w:r>
      </w:ins>
    </w:p>
    <w:p w14:paraId="1F1C7FAF" w14:textId="77777777" w:rsidR="00D8542F" w:rsidRDefault="00D8542F">
      <w:pPr>
        <w:pStyle w:val="Paragraphedeliste"/>
        <w:rPr>
          <w:ins w:id="750" w:author="Hallam Nasreddine" w:date="2022-04-04T18:27:00Z"/>
        </w:rPr>
        <w:pPrChange w:id="751" w:author="Hallam Nasreddine" w:date="2022-04-04T18:28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5E52A401" w14:textId="326D3B2E" w:rsidR="00D8542F" w:rsidRDefault="00D8542F">
      <w:pPr>
        <w:pStyle w:val="Paragraphedeliste"/>
        <w:numPr>
          <w:ilvl w:val="0"/>
          <w:numId w:val="49"/>
        </w:numPr>
        <w:rPr>
          <w:ins w:id="752" w:author="Hallam Nasreddine" w:date="2022-04-04T18:27:00Z"/>
        </w:rPr>
      </w:pPr>
      <w:ins w:id="753" w:author="Hallam Nasreddine" w:date="2022-04-04T18:27:00Z">
        <w:r>
          <w:t>Briefly, e</w:t>
        </w:r>
      </w:ins>
      <w:ins w:id="754" w:author="Hallam Nasreddine" w:date="2022-04-04T18:26:00Z">
        <w:r>
          <w:t xml:space="preserve">numerate the </w:t>
        </w:r>
      </w:ins>
      <w:ins w:id="755" w:author="Hallam Nasreddine" w:date="2022-04-04T18:27:00Z">
        <w:r>
          <w:t>responsibilities</w:t>
        </w:r>
      </w:ins>
      <w:ins w:id="756" w:author="Hallam Nasreddine" w:date="2022-04-04T18:26:00Z">
        <w:r>
          <w:t xml:space="preserve"> of the </w:t>
        </w:r>
      </w:ins>
      <w:ins w:id="757" w:author="Hallam Nasreddine" w:date="2022-04-04T18:27:00Z">
        <w:r>
          <w:t>group leader</w:t>
        </w:r>
      </w:ins>
    </w:p>
    <w:p w14:paraId="403CD40F" w14:textId="77777777" w:rsidR="006349C6" w:rsidRDefault="006349C6">
      <w:pPr>
        <w:pStyle w:val="Paragraphedeliste"/>
        <w:numPr>
          <w:ilvl w:val="1"/>
          <w:numId w:val="49"/>
        </w:numPr>
        <w:rPr>
          <w:ins w:id="758" w:author="Hallam Nasreddine" w:date="2022-04-04T18:37:00Z"/>
        </w:rPr>
        <w:pPrChange w:id="759" w:author="Hallam Nasreddine" w:date="2022-04-04T18:36:00Z">
          <w:pPr>
            <w:pStyle w:val="Paragraphedeliste"/>
            <w:numPr>
              <w:numId w:val="49"/>
            </w:numPr>
            <w:ind w:hanging="360"/>
          </w:pPr>
        </w:pPrChange>
      </w:pPr>
      <w:ins w:id="760" w:author="Hallam Nasreddine" w:date="2022-04-04T18:36:00Z">
        <w:r>
          <w:t>Only the group leader can communicate with the instructor via MIO.</w:t>
        </w:r>
      </w:ins>
    </w:p>
    <w:p w14:paraId="78590D21" w14:textId="007A13D6" w:rsidR="006349C6" w:rsidRDefault="009B78AA">
      <w:pPr>
        <w:pStyle w:val="Paragraphedeliste"/>
        <w:numPr>
          <w:ilvl w:val="1"/>
          <w:numId w:val="49"/>
        </w:numPr>
        <w:rPr>
          <w:ins w:id="761" w:author="нур нур" w:date="2022-04-12T15:22:00Z"/>
        </w:rPr>
      </w:pPr>
      <w:ins w:id="762" w:author="нур нур" w:date="2022-04-12T15:22:00Z">
        <w:r>
          <w:t>Submit the whole project</w:t>
        </w:r>
      </w:ins>
      <w:ins w:id="763" w:author="Hallam Nasreddine" w:date="2022-04-04T18:37:00Z">
        <w:del w:id="764" w:author="нур нур" w:date="2022-04-12T15:22:00Z">
          <w:r w:rsidR="006349C6" w:rsidDel="009B78AA">
            <w:delText>..</w:delText>
          </w:r>
        </w:del>
      </w:ins>
    </w:p>
    <w:p w14:paraId="66579BBB" w14:textId="26D1DEF0" w:rsidR="009B78AA" w:rsidRDefault="009B78AA">
      <w:pPr>
        <w:pStyle w:val="Paragraphedeliste"/>
        <w:numPr>
          <w:ilvl w:val="1"/>
          <w:numId w:val="49"/>
        </w:numPr>
        <w:rPr>
          <w:ins w:id="765" w:author="нур нур" w:date="2022-04-12T15:26:00Z"/>
        </w:rPr>
      </w:pPr>
      <w:ins w:id="766" w:author="нур нур" w:date="2022-04-12T15:22:00Z">
        <w:r>
          <w:t xml:space="preserve">Make sure that we keep on track, </w:t>
        </w:r>
      </w:ins>
      <w:ins w:id="767" w:author="нур нур" w:date="2022-04-12T15:24:00Z">
        <w:r w:rsidR="009D43C5">
          <w:t xml:space="preserve">monitor </w:t>
        </w:r>
      </w:ins>
      <w:ins w:id="768" w:author="нур нур" w:date="2022-04-12T15:23:00Z">
        <w:r>
          <w:t xml:space="preserve">the weekly </w:t>
        </w:r>
        <w:r w:rsidR="009D43C5">
          <w:t>work</w:t>
        </w:r>
      </w:ins>
    </w:p>
    <w:p w14:paraId="5C6259F4" w14:textId="2C64F761" w:rsidR="00207A0B" w:rsidRDefault="00207A0B">
      <w:pPr>
        <w:pStyle w:val="Paragraphedeliste"/>
        <w:numPr>
          <w:ilvl w:val="1"/>
          <w:numId w:val="49"/>
        </w:numPr>
        <w:rPr>
          <w:ins w:id="769" w:author="Hallam Nasreddine" w:date="2022-04-04T18:36:00Z"/>
        </w:rPr>
        <w:pPrChange w:id="770" w:author="Hallam Nasreddine" w:date="2022-04-04T18:36:00Z">
          <w:pPr>
            <w:pStyle w:val="Paragraphedeliste"/>
            <w:numPr>
              <w:numId w:val="49"/>
            </w:numPr>
            <w:ind w:hanging="360"/>
          </w:pPr>
        </w:pPrChange>
      </w:pPr>
      <w:ins w:id="771" w:author="нур нур" w:date="2022-04-12T15:26:00Z">
        <w:r>
          <w:t xml:space="preserve">Create </w:t>
        </w:r>
        <w:proofErr w:type="spellStart"/>
        <w:r>
          <w:t>git</w:t>
        </w:r>
        <w:proofErr w:type="spellEnd"/>
        <w:r>
          <w:t xml:space="preserve"> repo</w:t>
        </w:r>
      </w:ins>
    </w:p>
    <w:p w14:paraId="79F35854" w14:textId="560C73FA" w:rsidR="00D8542F" w:rsidRDefault="00D8542F">
      <w:pPr>
        <w:pStyle w:val="Paragraphedeliste"/>
        <w:rPr>
          <w:ins w:id="772" w:author="нур нур" w:date="2022-04-12T15:22:00Z"/>
        </w:rPr>
      </w:pPr>
    </w:p>
    <w:p w14:paraId="36CA1FC1" w14:textId="77777777" w:rsidR="009B78AA" w:rsidRDefault="009B78AA">
      <w:pPr>
        <w:pStyle w:val="Paragraphedeliste"/>
        <w:rPr>
          <w:ins w:id="773" w:author="Hallam Nasreddine" w:date="2022-04-04T18:27:00Z"/>
        </w:rPr>
        <w:pPrChange w:id="774" w:author="Hallam Nasreddine" w:date="2022-04-04T18:27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4B04B9EA" w14:textId="3A21C1D4" w:rsidR="00D8542F" w:rsidRDefault="00D8542F">
      <w:pPr>
        <w:pStyle w:val="Paragraphedeliste"/>
        <w:numPr>
          <w:ilvl w:val="0"/>
          <w:numId w:val="49"/>
        </w:numPr>
        <w:rPr>
          <w:ins w:id="775" w:author="Hallam Nasreddine" w:date="2022-04-04T18:27:00Z"/>
        </w:rPr>
      </w:pPr>
      <w:ins w:id="776" w:author="Hallam Nasreddine" w:date="2022-04-04T18:27:00Z">
        <w:r>
          <w:t>Enumerate the responsibilities of the other group members</w:t>
        </w:r>
      </w:ins>
    </w:p>
    <w:p w14:paraId="35F596AF" w14:textId="77777777" w:rsidR="00D8542F" w:rsidRDefault="00D8542F">
      <w:pPr>
        <w:pStyle w:val="Paragraphedeliste"/>
        <w:rPr>
          <w:ins w:id="777" w:author="Hallam Nasreddine" w:date="2022-04-04T18:28:00Z"/>
        </w:rPr>
        <w:pPrChange w:id="778" w:author="Hallam Nasreddine" w:date="2022-04-04T18:28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53948C74" w14:textId="619AB364" w:rsidR="00316DED" w:rsidRDefault="00316DED" w:rsidP="00316DED">
      <w:pPr>
        <w:pStyle w:val="Paragraphedeliste"/>
        <w:numPr>
          <w:ilvl w:val="1"/>
          <w:numId w:val="49"/>
        </w:numPr>
        <w:rPr>
          <w:ins w:id="779" w:author="нур нур" w:date="2022-04-12T15:24:00Z"/>
        </w:rPr>
      </w:pPr>
      <w:ins w:id="780" w:author="нур нур" w:date="2022-04-12T15:24:00Z">
        <w:r>
          <w:t>Meet the deadlines</w:t>
        </w:r>
      </w:ins>
    </w:p>
    <w:p w14:paraId="06E0E02B" w14:textId="3CEFB749" w:rsidR="00316DED" w:rsidRDefault="00316DED" w:rsidP="00316DED">
      <w:pPr>
        <w:pStyle w:val="Paragraphedeliste"/>
        <w:numPr>
          <w:ilvl w:val="1"/>
          <w:numId w:val="49"/>
        </w:numPr>
        <w:rPr>
          <w:ins w:id="781" w:author="нур нур" w:date="2022-04-12T15:24:00Z"/>
        </w:rPr>
      </w:pPr>
      <w:ins w:id="782" w:author="нур нур" w:date="2022-04-12T15:24:00Z">
        <w:r>
          <w:t>Weekly work</w:t>
        </w:r>
      </w:ins>
    </w:p>
    <w:p w14:paraId="53572F67" w14:textId="6506AFE9" w:rsidR="00316DED" w:rsidRDefault="00316DED" w:rsidP="00316DED">
      <w:pPr>
        <w:pStyle w:val="Paragraphedeliste"/>
        <w:numPr>
          <w:ilvl w:val="1"/>
          <w:numId w:val="49"/>
        </w:numPr>
        <w:rPr>
          <w:ins w:id="783" w:author="Hallam Nasreddine" w:date="2022-04-04T18:28:00Z"/>
        </w:rPr>
        <w:pPrChange w:id="784" w:author="нур нур" w:date="2022-04-12T15:24:00Z">
          <w:pPr>
            <w:pStyle w:val="Paragraphedeliste"/>
            <w:numPr>
              <w:numId w:val="49"/>
            </w:numPr>
            <w:ind w:hanging="360"/>
          </w:pPr>
        </w:pPrChange>
      </w:pPr>
      <w:ins w:id="785" w:author="нур нур" w:date="2022-04-12T15:24:00Z">
        <w:r>
          <w:t xml:space="preserve">Weekly report together </w:t>
        </w:r>
      </w:ins>
    </w:p>
    <w:p w14:paraId="4DE5B001" w14:textId="77777777" w:rsidR="00D8542F" w:rsidRDefault="00D8542F">
      <w:pPr>
        <w:pStyle w:val="Paragraphedeliste"/>
        <w:rPr>
          <w:ins w:id="786" w:author="Hallam Nasreddine" w:date="2022-04-04T18:28:00Z"/>
        </w:rPr>
        <w:pPrChange w:id="787" w:author="Hallam Nasreddine" w:date="2022-04-04T18:28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7F9DF31F" w14:textId="77777777" w:rsidR="00D8542F" w:rsidRDefault="00D8542F">
      <w:pPr>
        <w:pStyle w:val="Paragraphedeliste"/>
        <w:rPr>
          <w:ins w:id="788" w:author="Hallam Nasreddine" w:date="2022-04-04T18:26:00Z"/>
        </w:rPr>
        <w:pPrChange w:id="789" w:author="Hallam Nasreddine" w:date="2022-04-04T18:28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55D6793B" w14:textId="25918B98" w:rsidR="00B8055E" w:rsidRDefault="00B8055E">
      <w:pPr>
        <w:pStyle w:val="Paragraphedeliste"/>
        <w:numPr>
          <w:ilvl w:val="0"/>
          <w:numId w:val="49"/>
        </w:numPr>
        <w:rPr>
          <w:ins w:id="790" w:author="Hallam Nasreddine" w:date="2022-04-04T18:07:00Z"/>
        </w:rPr>
      </w:pPr>
      <w:ins w:id="791" w:author="Hallam Nasreddine" w:date="2022-04-04T18:07:00Z">
        <w:r>
          <w:t xml:space="preserve">List communications means </w:t>
        </w:r>
      </w:ins>
      <w:ins w:id="792" w:author="Hallam Nasreddine" w:date="2022-04-04T18:21:00Z">
        <w:r w:rsidR="00D8542F">
          <w:t xml:space="preserve">you plan to use </w:t>
        </w:r>
      </w:ins>
      <w:ins w:id="793" w:author="Hallam Nasreddine" w:date="2022-04-04T18:07:00Z">
        <w:r>
          <w:t>between the group members</w:t>
        </w:r>
      </w:ins>
    </w:p>
    <w:p w14:paraId="3F1B6B84" w14:textId="77777777" w:rsidR="00A6337D" w:rsidRDefault="00A6337D">
      <w:pPr>
        <w:pStyle w:val="Paragraphedeliste"/>
        <w:rPr>
          <w:ins w:id="794" w:author="Hallam Nasreddine" w:date="2022-04-04T18:09:00Z"/>
        </w:rPr>
        <w:pPrChange w:id="795" w:author="Hallam Nasreddine" w:date="2022-04-04T18:09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19F8781A" w14:textId="42931E9C" w:rsidR="00A6337D" w:rsidRDefault="00414107">
      <w:pPr>
        <w:pStyle w:val="Paragraphedeliste"/>
        <w:rPr>
          <w:ins w:id="796" w:author="Hallam Nasreddine" w:date="2022-04-04T18:28:00Z"/>
        </w:rPr>
        <w:pPrChange w:id="797" w:author="Hallam Nasreddine" w:date="2022-04-04T18:09:00Z">
          <w:pPr>
            <w:pStyle w:val="Paragraphedeliste"/>
            <w:numPr>
              <w:numId w:val="49"/>
            </w:numPr>
            <w:ind w:hanging="360"/>
          </w:pPr>
        </w:pPrChange>
      </w:pPr>
      <w:ins w:id="798" w:author="нур нур" w:date="2022-04-12T15:25:00Z">
        <w:r>
          <w:t xml:space="preserve">Discords / Instagram </w:t>
        </w:r>
      </w:ins>
    </w:p>
    <w:p w14:paraId="6984E784" w14:textId="77777777" w:rsidR="00D8542F" w:rsidRDefault="00D8542F">
      <w:pPr>
        <w:pStyle w:val="Paragraphedeliste"/>
        <w:rPr>
          <w:ins w:id="799" w:author="Hallam Nasreddine" w:date="2022-04-04T18:09:00Z"/>
        </w:rPr>
        <w:pPrChange w:id="800" w:author="Hallam Nasreddine" w:date="2022-04-04T18:09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43AB6A41" w14:textId="77777777" w:rsidR="00A6337D" w:rsidRDefault="00A6337D">
      <w:pPr>
        <w:pStyle w:val="Paragraphedeliste"/>
        <w:numPr>
          <w:ilvl w:val="0"/>
          <w:numId w:val="49"/>
        </w:numPr>
        <w:rPr>
          <w:ins w:id="801" w:author="Hallam Nasreddine" w:date="2022-04-04T18:09:00Z"/>
        </w:rPr>
      </w:pPr>
      <w:ins w:id="802" w:author="Hallam Nasreddine" w:date="2022-04-04T18:08:00Z">
        <w:r>
          <w:t xml:space="preserve">Do you need to </w:t>
        </w:r>
      </w:ins>
      <w:ins w:id="803" w:author="Hallam Nasreddine" w:date="2022-04-04T18:09:00Z">
        <w:r>
          <w:t xml:space="preserve">have </w:t>
        </w:r>
      </w:ins>
      <w:ins w:id="804" w:author="Hallam Nasreddine" w:date="2022-04-04T18:07:00Z">
        <w:r>
          <w:t>meeting</w:t>
        </w:r>
      </w:ins>
      <w:ins w:id="805" w:author="Hallam Nasreddine" w:date="2022-04-04T18:08:00Z">
        <w:r>
          <w:t>s during the project development</w:t>
        </w:r>
      </w:ins>
      <w:ins w:id="806" w:author="Hallam Nasreddine" w:date="2022-04-04T18:09:00Z">
        <w:r>
          <w:t>?</w:t>
        </w:r>
      </w:ins>
    </w:p>
    <w:p w14:paraId="1D239FCC" w14:textId="77777777" w:rsidR="00617B3B" w:rsidRDefault="00617B3B">
      <w:pPr>
        <w:pStyle w:val="Paragraphedeliste"/>
        <w:rPr>
          <w:ins w:id="807" w:author="Hallam Nasreddine" w:date="2022-04-04T18:28:00Z"/>
        </w:rPr>
        <w:pPrChange w:id="808" w:author="Hallam Nasreddine" w:date="2022-04-04T18:28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4853AF48" w14:textId="2DCF1725" w:rsidR="00617B3B" w:rsidRDefault="00A6337D">
      <w:pPr>
        <w:pStyle w:val="Paragraphedeliste"/>
        <w:rPr>
          <w:ins w:id="809" w:author="Hallam Nasreddine" w:date="2022-04-04T18:28:00Z"/>
        </w:rPr>
        <w:pPrChange w:id="810" w:author="Hallam Nasreddine" w:date="2022-04-04T18:28:00Z">
          <w:pPr>
            <w:pStyle w:val="Paragraphedeliste"/>
            <w:numPr>
              <w:numId w:val="49"/>
            </w:numPr>
            <w:ind w:hanging="360"/>
          </w:pPr>
        </w:pPrChange>
      </w:pPr>
      <w:ins w:id="811" w:author="Hallam Nasreddine" w:date="2022-04-04T18:09:00Z">
        <w:r>
          <w:t xml:space="preserve">If yes </w:t>
        </w:r>
      </w:ins>
      <w:ins w:id="812" w:author="Hallam Nasreddine" w:date="2022-04-04T18:28:00Z">
        <w:r w:rsidR="00617B3B">
          <w:t xml:space="preserve">how many? </w:t>
        </w:r>
      </w:ins>
      <w:ins w:id="813" w:author="нур нур" w:date="2022-04-12T15:25:00Z">
        <w:r w:rsidR="00344DD8">
          <w:t xml:space="preserve">1 weekly meeting </w:t>
        </w:r>
      </w:ins>
    </w:p>
    <w:p w14:paraId="27D12275" w14:textId="77777777" w:rsidR="00617B3B" w:rsidRDefault="00617B3B">
      <w:pPr>
        <w:pStyle w:val="Paragraphedeliste"/>
        <w:rPr>
          <w:ins w:id="814" w:author="Hallam Nasreddine" w:date="2022-04-04T18:28:00Z"/>
        </w:rPr>
        <w:pPrChange w:id="815" w:author="Hallam Nasreddine" w:date="2022-04-04T18:28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71C8935A" w14:textId="3101F433" w:rsidR="00A6337D" w:rsidRPr="000D23BD" w:rsidRDefault="00617B3B">
      <w:pPr>
        <w:pStyle w:val="Paragraphedeliste"/>
        <w:rPr>
          <w:ins w:id="816" w:author="Hallam Nasreddine" w:date="2022-04-04T18:09:00Z"/>
          <w:rPrChange w:id="817" w:author="нур нур" w:date="2022-04-12T15:25:00Z">
            <w:rPr>
              <w:ins w:id="818" w:author="Hallam Nasreddine" w:date="2022-04-04T18:09:00Z"/>
            </w:rPr>
          </w:rPrChange>
        </w:rPr>
        <w:pPrChange w:id="819" w:author="Hallam Nasreddine" w:date="2022-04-04T18:28:00Z">
          <w:pPr>
            <w:pStyle w:val="Paragraphedeliste"/>
            <w:numPr>
              <w:numId w:val="49"/>
            </w:numPr>
            <w:ind w:hanging="360"/>
          </w:pPr>
        </w:pPrChange>
      </w:pPr>
      <w:ins w:id="820" w:author="Hallam Nasreddine" w:date="2022-04-04T18:28:00Z">
        <w:r>
          <w:t xml:space="preserve">If yes, </w:t>
        </w:r>
      </w:ins>
      <w:ins w:id="821" w:author="Hallam Nasreddine" w:date="2022-04-04T18:09:00Z">
        <w:r w:rsidR="00A6337D">
          <w:t>did you schedule them?</w:t>
        </w:r>
      </w:ins>
      <w:ins w:id="822" w:author="нур нур" w:date="2022-04-12T15:25:00Z">
        <w:r w:rsidR="000D23BD" w:rsidRPr="000D23BD">
          <w:t xml:space="preserve"> </w:t>
        </w:r>
        <w:r w:rsidR="000D23BD">
          <w:t>during the lab on Tuesday</w:t>
        </w:r>
      </w:ins>
    </w:p>
    <w:p w14:paraId="79474B29" w14:textId="77777777" w:rsidR="00A6337D" w:rsidRDefault="00A6337D">
      <w:pPr>
        <w:pStyle w:val="Paragraphedeliste"/>
        <w:rPr>
          <w:ins w:id="823" w:author="Hallam Nasreddine" w:date="2022-04-04T18:22:00Z"/>
        </w:rPr>
        <w:pPrChange w:id="824" w:author="Hallam Nasreddine" w:date="2022-04-04T18:22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5BA501EF" w14:textId="77777777" w:rsidR="00D8542F" w:rsidRDefault="00D8542F">
      <w:pPr>
        <w:pStyle w:val="Paragraphedeliste"/>
        <w:rPr>
          <w:ins w:id="825" w:author="Hallam Nasreddine" w:date="2022-04-04T18:09:00Z"/>
        </w:rPr>
        <w:pPrChange w:id="826" w:author="Hallam Nasreddine" w:date="2022-04-04T18:22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54245CD7" w14:textId="63F2BF09" w:rsidR="00D8542F" w:rsidRDefault="00D8542F">
      <w:pPr>
        <w:pStyle w:val="Paragraphedeliste"/>
        <w:numPr>
          <w:ilvl w:val="0"/>
          <w:numId w:val="49"/>
        </w:numPr>
        <w:rPr>
          <w:ins w:id="827" w:author="нур нур" w:date="2022-04-12T15:30:00Z"/>
        </w:rPr>
      </w:pPr>
      <w:ins w:id="828" w:author="Hallam Nasreddine" w:date="2022-04-04T18:22:00Z">
        <w:r>
          <w:t xml:space="preserve">Create a </w:t>
        </w:r>
        <w:proofErr w:type="spellStart"/>
        <w:r>
          <w:t>git</w:t>
        </w:r>
        <w:proofErr w:type="spellEnd"/>
        <w:r>
          <w:t xml:space="preserve"> repo with your group members of your project.</w:t>
        </w:r>
      </w:ins>
      <w:ins w:id="829" w:author="Hallam Nasreddine" w:date="2022-04-04T18:23:00Z">
        <w:r>
          <w:br/>
          <w:t>include your instructor</w:t>
        </w:r>
      </w:ins>
      <w:ins w:id="830" w:author="Hallam Nasreddine" w:date="2022-04-04T18:25:00Z">
        <w:r>
          <w:t xml:space="preserve"> to your repo and send them the URL by MIO.</w:t>
        </w:r>
        <w:r>
          <w:br/>
        </w:r>
      </w:ins>
      <w:ins w:id="831" w:author="Hallam Nasreddine" w:date="2022-04-04T18:24:00Z">
        <w:r>
          <w:t>Send them the URL using MIO.</w:t>
        </w:r>
      </w:ins>
    </w:p>
    <w:p w14:paraId="052A5360" w14:textId="3BA8DD88" w:rsidR="001A4735" w:rsidRDefault="001A4735" w:rsidP="00E56E4A">
      <w:pPr>
        <w:rPr>
          <w:ins w:id="832" w:author="Hallam Nasreddine" w:date="2022-04-04T18:24:00Z"/>
        </w:rPr>
        <w:pPrChange w:id="833" w:author="нур нур" w:date="2022-04-12T15:30:00Z">
          <w:pPr>
            <w:pStyle w:val="Paragraphedeliste"/>
            <w:numPr>
              <w:numId w:val="49"/>
            </w:numPr>
            <w:ind w:hanging="360"/>
          </w:pPr>
        </w:pPrChange>
      </w:pPr>
      <w:ins w:id="834" w:author="нур нур" w:date="2022-04-12T15:30:00Z">
        <w:r>
          <w:t xml:space="preserve">         </w:t>
        </w:r>
        <w:r>
          <w:fldChar w:fldCharType="begin"/>
        </w:r>
        <w:r>
          <w:instrText xml:space="preserve"> HYPERLINK "</w:instrText>
        </w:r>
        <w:r w:rsidRPr="00E56E4A">
          <w:instrText>https://gitlab.com/TatJacky/python-project-2.git</w:instrText>
        </w:r>
        <w:r>
          <w:instrText xml:space="preserve">" </w:instrText>
        </w:r>
        <w:r>
          <w:fldChar w:fldCharType="separate"/>
        </w:r>
        <w:r w:rsidRPr="005A0275">
          <w:rPr>
            <w:rStyle w:val="Lienhypertexte"/>
          </w:rPr>
          <w:t>https://gitlab.com/TatJacky/python-project-2.git</w:t>
        </w:r>
        <w:r>
          <w:fldChar w:fldCharType="end"/>
        </w:r>
      </w:ins>
    </w:p>
    <w:p w14:paraId="7AB61EE9" w14:textId="77777777" w:rsidR="00617B3B" w:rsidRDefault="00617B3B">
      <w:pPr>
        <w:pStyle w:val="Paragraphedeliste"/>
        <w:rPr>
          <w:ins w:id="835" w:author="Hallam Nasreddine" w:date="2022-04-04T18:28:00Z"/>
        </w:rPr>
        <w:pPrChange w:id="836" w:author="Hallam Nasreddine" w:date="2022-04-04T18:28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6DFB9605" w14:textId="77777777" w:rsidR="00EF40D3" w:rsidRDefault="006349C6">
      <w:pPr>
        <w:pStyle w:val="Paragraphedeliste"/>
        <w:numPr>
          <w:ilvl w:val="0"/>
          <w:numId w:val="49"/>
        </w:numPr>
        <w:rPr>
          <w:ins w:id="837" w:author="Hallam Nasreddine" w:date="2022-04-04T18:42:00Z"/>
        </w:rPr>
      </w:pPr>
      <w:ins w:id="838" w:author="Hallam Nasreddine" w:date="2022-04-04T18:37:00Z">
        <w:r>
          <w:t xml:space="preserve">Each member of the group </w:t>
        </w:r>
      </w:ins>
      <w:ins w:id="839" w:author="Hallam Nasreddine" w:date="2022-04-04T18:41:00Z">
        <w:r w:rsidR="00EF40D3">
          <w:t xml:space="preserve">should handle a project app, and therefore </w:t>
        </w:r>
      </w:ins>
      <w:ins w:id="840" w:author="Hallam Nasreddine" w:date="2022-04-04T18:38:00Z">
        <w:r w:rsidR="001963A6">
          <w:t>must use the feature branch model and open a Merge Request.</w:t>
        </w:r>
      </w:ins>
    </w:p>
    <w:p w14:paraId="7BDE970B" w14:textId="77777777" w:rsidR="00EF40D3" w:rsidRDefault="00EF40D3">
      <w:pPr>
        <w:pStyle w:val="Paragraphedeliste"/>
        <w:rPr>
          <w:ins w:id="841" w:author="Hallam Nasreddine" w:date="2022-04-04T18:42:00Z"/>
        </w:rPr>
        <w:pPrChange w:id="842" w:author="Hallam Nasreddine" w:date="2022-04-04T18:42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1C1E20EB" w14:textId="3BA71268" w:rsidR="001963A6" w:rsidRDefault="00EF40D3">
      <w:pPr>
        <w:pStyle w:val="Paragraphedeliste"/>
        <w:numPr>
          <w:ilvl w:val="0"/>
          <w:numId w:val="49"/>
        </w:numPr>
        <w:rPr>
          <w:ins w:id="843" w:author="нур нур" w:date="2022-04-12T15:36:00Z"/>
        </w:rPr>
      </w:pPr>
      <w:ins w:id="844" w:author="Hallam Nasreddine" w:date="2022-04-04T18:43:00Z">
        <w:r>
          <w:t xml:space="preserve">Appoint one group member (or the </w:t>
        </w:r>
      </w:ins>
      <w:ins w:id="845" w:author="Hallam Nasreddine" w:date="2022-04-04T18:42:00Z">
        <w:r>
          <w:t>project leader</w:t>
        </w:r>
      </w:ins>
      <w:ins w:id="846" w:author="Hallam Nasreddine" w:date="2022-04-04T18:43:00Z">
        <w:r>
          <w:t xml:space="preserve">) to </w:t>
        </w:r>
      </w:ins>
      <w:ins w:id="847" w:author="Hallam Nasreddine" w:date="2022-04-04T18:42:00Z">
        <w:r>
          <w:t xml:space="preserve">review merge requests </w:t>
        </w:r>
      </w:ins>
      <w:ins w:id="848" w:author="Hallam Nasreddine" w:date="2022-04-04T18:43:00Z">
        <w:r>
          <w:t>and approve if appropriate.</w:t>
        </w:r>
      </w:ins>
    </w:p>
    <w:p w14:paraId="49C3366D" w14:textId="77777777" w:rsidR="006A4BCD" w:rsidRDefault="006A4BCD" w:rsidP="006A4BCD">
      <w:pPr>
        <w:pStyle w:val="Paragraphedeliste"/>
        <w:rPr>
          <w:ins w:id="849" w:author="нур нур" w:date="2022-04-12T15:36:00Z"/>
        </w:rPr>
        <w:pPrChange w:id="850" w:author="нур нур" w:date="2022-04-12T15:36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1379FBF2" w14:textId="77777777" w:rsidR="006A4BCD" w:rsidRDefault="006A4BCD" w:rsidP="006A4BCD">
      <w:pPr>
        <w:pStyle w:val="Paragraphedeliste"/>
        <w:rPr>
          <w:ins w:id="851" w:author="Hallam Nasreddine" w:date="2022-04-04T18:43:00Z"/>
        </w:rPr>
        <w:pPrChange w:id="852" w:author="нур нур" w:date="2022-04-12T15:36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0161E5DC" w14:textId="77777777" w:rsidR="00EF40D3" w:rsidRDefault="00EF40D3">
      <w:pPr>
        <w:pStyle w:val="Paragraphedeliste"/>
        <w:rPr>
          <w:ins w:id="853" w:author="Hallam Nasreddine" w:date="2022-04-04T18:43:00Z"/>
        </w:rPr>
        <w:pPrChange w:id="854" w:author="Hallam Nasreddine" w:date="2022-04-04T18:43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49AF7778" w14:textId="77777777" w:rsidR="001963A6" w:rsidRDefault="001963A6">
      <w:pPr>
        <w:pStyle w:val="Paragraphedeliste"/>
        <w:rPr>
          <w:ins w:id="855" w:author="Hallam Nasreddine" w:date="2022-04-04T18:39:00Z"/>
        </w:rPr>
        <w:pPrChange w:id="856" w:author="Hallam Nasreddine" w:date="2022-04-04T18:39:00Z">
          <w:pPr>
            <w:pStyle w:val="Paragraphedeliste"/>
            <w:numPr>
              <w:numId w:val="49"/>
            </w:numPr>
            <w:ind w:hanging="360"/>
          </w:pPr>
        </w:pPrChange>
      </w:pPr>
    </w:p>
    <w:p w14:paraId="640182F3" w14:textId="4E31253E" w:rsidR="004850FB" w:rsidRPr="00931279" w:rsidDel="00B8055E" w:rsidRDefault="004850FB">
      <w:pPr>
        <w:rPr>
          <w:del w:id="857" w:author="Hallam Nasreddine" w:date="2022-04-04T17:59:00Z"/>
        </w:rPr>
      </w:pPr>
      <w:del w:id="858" w:author="Hallam Nasreddine" w:date="2022-04-04T17:59:00Z">
        <w:r w:rsidDel="00B8055E">
          <w:delText xml:space="preserve">In this project, you will apply </w:delText>
        </w:r>
        <w:r w:rsidR="00FF4C7B" w:rsidDel="00B8055E">
          <w:delText xml:space="preserve">Python and </w:delText>
        </w:r>
        <w:r w:rsidDel="00B8055E">
          <w:delText xml:space="preserve">Django coding knowledge and skills to </w:delText>
        </w:r>
        <w:r w:rsidR="009B78C5" w:rsidDel="00B8055E">
          <w:delText xml:space="preserve">create </w:delText>
        </w:r>
        <w:r w:rsidDel="00B8055E">
          <w:delText>a fully featured web project.</w:delText>
        </w:r>
      </w:del>
    </w:p>
    <w:p w14:paraId="296BC62C" w14:textId="55695D3D" w:rsidR="004850FB" w:rsidDel="00B8055E" w:rsidRDefault="004850FB">
      <w:pPr>
        <w:rPr>
          <w:del w:id="859" w:author="Hallam Nasreddine" w:date="2022-04-04T17:59:00Z"/>
        </w:rPr>
      </w:pPr>
      <w:del w:id="860" w:author="Hallam Nasreddine" w:date="2022-04-04T17:59:00Z">
        <w:r w:rsidRPr="15B57FD3" w:rsidDel="00B8055E">
          <w:delText xml:space="preserve">The project </w:delText>
        </w:r>
        <w:r w:rsidR="005A3783" w:rsidDel="00B8055E">
          <w:delText xml:space="preserve">encompasses four </w:delText>
        </w:r>
        <w:r w:rsidRPr="15B57FD3" w:rsidDel="00B8055E">
          <w:delText>cooperating Django app</w:delText>
        </w:r>
        <w:r w:rsidR="005A3783" w:rsidDel="00B8055E">
          <w:delText xml:space="preserve">lications and </w:delText>
        </w:r>
        <w:r w:rsidRPr="15B57FD3" w:rsidDel="00B8055E">
          <w:delText xml:space="preserve">provides </w:delText>
        </w:r>
        <w:r w:rsidR="00556364" w:rsidRPr="007362F5" w:rsidDel="00B8055E">
          <w:rPr>
            <w:b/>
            <w:bCs/>
          </w:rPr>
          <w:delText>visitors</w:delText>
        </w:r>
        <w:r w:rsidR="00556364" w:rsidDel="00B8055E">
          <w:delText xml:space="preserve"> and </w:delText>
        </w:r>
        <w:r w:rsidR="00556364" w:rsidRPr="007362F5" w:rsidDel="00B8055E">
          <w:rPr>
            <w:b/>
            <w:bCs/>
          </w:rPr>
          <w:delText>member users</w:delText>
        </w:r>
        <w:r w:rsidR="00556364" w:rsidDel="00B8055E">
          <w:delText xml:space="preserve"> </w:delText>
        </w:r>
        <w:r w:rsidRPr="15B57FD3" w:rsidDel="00B8055E">
          <w:delText xml:space="preserve">a web platform to </w:delText>
        </w:r>
        <w:r w:rsidR="00B16000" w:rsidRPr="007362F5" w:rsidDel="00B8055E">
          <w:rPr>
            <w:b/>
            <w:bCs/>
          </w:rPr>
          <w:delText>manage</w:delText>
        </w:r>
        <w:r w:rsidRPr="007362F5" w:rsidDel="00B8055E">
          <w:rPr>
            <w:b/>
            <w:bCs/>
          </w:rPr>
          <w:delText xml:space="preserve"> Items</w:delText>
        </w:r>
        <w:r w:rsidRPr="15B57FD3" w:rsidDel="00B8055E">
          <w:delText xml:space="preserve">, </w:delText>
        </w:r>
        <w:r w:rsidRPr="007362F5" w:rsidDel="00B8055E">
          <w:rPr>
            <w:b/>
            <w:bCs/>
          </w:rPr>
          <w:delText>communicate among themselves</w:delText>
        </w:r>
        <w:r w:rsidRPr="15B57FD3" w:rsidDel="00B8055E">
          <w:delText xml:space="preserve">, </w:delText>
        </w:r>
        <w:r w:rsidRPr="007362F5" w:rsidDel="00B8055E">
          <w:rPr>
            <w:b/>
            <w:bCs/>
          </w:rPr>
          <w:delText>rate</w:delText>
        </w:r>
        <w:r w:rsidRPr="15B57FD3" w:rsidDel="00B8055E">
          <w:delText xml:space="preserve"> and </w:delText>
        </w:r>
        <w:r w:rsidRPr="007362F5" w:rsidDel="00B8055E">
          <w:rPr>
            <w:b/>
            <w:bCs/>
          </w:rPr>
          <w:delText>comment</w:delText>
        </w:r>
        <w:r w:rsidRPr="15B57FD3" w:rsidDel="00B8055E">
          <w:delText xml:space="preserve"> on the </w:delText>
        </w:r>
        <w:r w:rsidRPr="007362F5" w:rsidDel="00B8055E">
          <w:rPr>
            <w:b/>
            <w:bCs/>
          </w:rPr>
          <w:delText>items</w:delText>
        </w:r>
        <w:r w:rsidRPr="15B57FD3" w:rsidDel="00B8055E">
          <w:delText>.</w:delText>
        </w:r>
      </w:del>
    </w:p>
    <w:p w14:paraId="4394D73F" w14:textId="462AC5E0" w:rsidR="009B78C5" w:rsidDel="00B8055E" w:rsidRDefault="009B78C5">
      <w:pPr>
        <w:rPr>
          <w:del w:id="861" w:author="Hallam Nasreddine" w:date="2022-04-04T17:59:00Z"/>
        </w:rPr>
      </w:pPr>
      <w:del w:id="862" w:author="Hallam Nasreddine" w:date="2022-04-04T17:59:00Z">
        <w:r w:rsidDel="00B8055E">
          <w:delText xml:space="preserve">Students will work in groups of four members to create the web project. They must use GitLab repository to track the source code. </w:delText>
        </w:r>
      </w:del>
    </w:p>
    <w:p w14:paraId="30A9CBA3" w14:textId="74026BB5" w:rsidR="00615C72" w:rsidDel="00B8055E" w:rsidRDefault="00556364">
      <w:pPr>
        <w:rPr>
          <w:del w:id="863" w:author="Hallam Nasreddine" w:date="2022-04-04T17:59:00Z"/>
        </w:rPr>
        <w:pPrChange w:id="864" w:author="Hallam Nasreddine" w:date="2022-04-04T17:59:00Z">
          <w:pPr>
            <w:pStyle w:val="Titre1"/>
          </w:pPr>
        </w:pPrChange>
      </w:pPr>
      <w:bookmarkStart w:id="865" w:name="_Toc99970492"/>
      <w:bookmarkStart w:id="866" w:name="_Toc99971470"/>
      <w:del w:id="867" w:author="Hallam Nasreddine" w:date="2022-04-04T17:59:00Z">
        <w:r w:rsidRPr="007362F5" w:rsidDel="00B8055E">
          <w:delText xml:space="preserve">Learning </w:delText>
        </w:r>
        <w:r w:rsidR="00615C72" w:rsidRPr="007362F5" w:rsidDel="00B8055E">
          <w:delText>Objectives</w:delText>
        </w:r>
        <w:bookmarkStart w:id="868" w:name="_Toc69387034"/>
        <w:bookmarkStart w:id="869" w:name="_Toc69387255"/>
        <w:bookmarkStart w:id="870" w:name="_Toc69387275"/>
        <w:bookmarkStart w:id="871" w:name="_Toc69387298"/>
        <w:bookmarkStart w:id="872" w:name="_Toc69387452"/>
        <w:bookmarkStart w:id="873" w:name="_Toc69387687"/>
        <w:bookmarkStart w:id="874" w:name="_Toc69387828"/>
        <w:bookmarkStart w:id="875" w:name="_Toc69387885"/>
        <w:bookmarkStart w:id="876" w:name="_Toc69387934"/>
        <w:bookmarkStart w:id="877" w:name="_Toc69387964"/>
        <w:bookmarkStart w:id="878" w:name="_Toc69387990"/>
        <w:bookmarkStart w:id="879" w:name="_Toc69388017"/>
        <w:bookmarkStart w:id="880" w:name="_Toc69388045"/>
        <w:bookmarkStart w:id="881" w:name="_Toc69388404"/>
        <w:bookmarkStart w:id="882" w:name="_Toc69388443"/>
        <w:bookmarkStart w:id="883" w:name="_Toc99970578"/>
        <w:bookmarkStart w:id="884" w:name="_Toc99971085"/>
        <w:bookmarkStart w:id="885" w:name="_Toc99971255"/>
        <w:bookmarkStart w:id="886" w:name="_Toc99971326"/>
        <w:bookmarkStart w:id="887" w:name="_Toc99971471"/>
        <w:bookmarkEnd w:id="865"/>
        <w:bookmarkEnd w:id="866"/>
        <w:bookmarkEnd w:id="868"/>
        <w:bookmarkEnd w:id="869"/>
        <w:bookmarkEnd w:id="870"/>
        <w:bookmarkEnd w:id="871"/>
        <w:bookmarkEnd w:id="872"/>
        <w:bookmarkEnd w:id="873"/>
        <w:bookmarkEnd w:id="874"/>
        <w:bookmarkEnd w:id="875"/>
        <w:bookmarkEnd w:id="876"/>
        <w:bookmarkEnd w:id="877"/>
        <w:bookmarkEnd w:id="878"/>
        <w:bookmarkEnd w:id="879"/>
        <w:bookmarkEnd w:id="880"/>
        <w:bookmarkEnd w:id="881"/>
        <w:bookmarkEnd w:id="882"/>
        <w:bookmarkEnd w:id="883"/>
        <w:bookmarkEnd w:id="884"/>
        <w:bookmarkEnd w:id="885"/>
        <w:bookmarkEnd w:id="886"/>
        <w:bookmarkEnd w:id="887"/>
      </w:del>
    </w:p>
    <w:p w14:paraId="615C0D57" w14:textId="1DA91857" w:rsidR="005A3783" w:rsidDel="00B8055E" w:rsidRDefault="005A3783">
      <w:pPr>
        <w:rPr>
          <w:del w:id="888" w:author="Hallam Nasreddine" w:date="2022-04-04T17:59:00Z"/>
        </w:rPr>
        <w:pPrChange w:id="889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890" w:author="Hallam Nasreddine" w:date="2022-04-04T17:59:00Z">
        <w:r w:rsidDel="00B8055E">
          <w:delText>Evaluate requirements and translate them into a web project designs</w:delText>
        </w:r>
      </w:del>
    </w:p>
    <w:p w14:paraId="05BE254C" w14:textId="52BEE114" w:rsidR="00556364" w:rsidDel="00B8055E" w:rsidRDefault="0081719E">
      <w:pPr>
        <w:rPr>
          <w:del w:id="891" w:author="Hallam Nasreddine" w:date="2022-04-04T17:59:00Z"/>
        </w:rPr>
        <w:pPrChange w:id="892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893" w:author="Hallam Nasreddine" w:date="2022-04-04T17:59:00Z">
        <w:r w:rsidDel="00B8055E">
          <w:delText xml:space="preserve">Use Django MVT (MVC) </w:delText>
        </w:r>
        <w:r w:rsidR="00556364" w:rsidDel="00B8055E">
          <w:delText xml:space="preserve">architecture to implement a server-side web project </w:delText>
        </w:r>
      </w:del>
    </w:p>
    <w:p w14:paraId="5B44C31D" w14:textId="7FCD9ABF" w:rsidR="00556364" w:rsidDel="00B8055E" w:rsidRDefault="00556364">
      <w:pPr>
        <w:rPr>
          <w:del w:id="894" w:author="Hallam Nasreddine" w:date="2022-04-04T17:59:00Z"/>
        </w:rPr>
        <w:pPrChange w:id="895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896" w:author="Hallam Nasreddine" w:date="2022-04-04T17:59:00Z">
        <w:r w:rsidDel="00B8055E">
          <w:delText>Deploy a web project to a production server</w:delText>
        </w:r>
      </w:del>
    </w:p>
    <w:p w14:paraId="06AB8673" w14:textId="0DB69377" w:rsidR="00556364" w:rsidDel="00B8055E" w:rsidRDefault="00556364">
      <w:pPr>
        <w:rPr>
          <w:del w:id="897" w:author="Hallam Nasreddine" w:date="2022-04-04T17:59:00Z"/>
        </w:rPr>
        <w:pPrChange w:id="898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899" w:author="Hallam Nasreddine" w:date="2022-04-04T17:59:00Z">
        <w:r w:rsidDel="00B8055E">
          <w:delText>Model data models using ORM (object Relational Mapping)</w:delText>
        </w:r>
      </w:del>
    </w:p>
    <w:p w14:paraId="0C881A69" w14:textId="3B32AEB3" w:rsidR="00556364" w:rsidDel="00B8055E" w:rsidRDefault="00556364">
      <w:pPr>
        <w:rPr>
          <w:del w:id="900" w:author="Hallam Nasreddine" w:date="2022-04-04T17:59:00Z"/>
        </w:rPr>
        <w:pPrChange w:id="901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902" w:author="Hallam Nasreddine" w:date="2022-04-04T17:59:00Z">
        <w:r w:rsidDel="00B8055E">
          <w:delText>Use templating to visualize the web applications</w:delText>
        </w:r>
      </w:del>
    </w:p>
    <w:p w14:paraId="1EB7FA7F" w14:textId="2264E09F" w:rsidR="00556364" w:rsidDel="00B8055E" w:rsidRDefault="00556364">
      <w:pPr>
        <w:rPr>
          <w:del w:id="903" w:author="Hallam Nasreddine" w:date="2022-04-04T17:59:00Z"/>
        </w:rPr>
        <w:pPrChange w:id="904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905" w:author="Hallam Nasreddine" w:date="2022-04-04T17:59:00Z">
        <w:r w:rsidDel="00B8055E">
          <w:delText xml:space="preserve">Use a database to persist transactional data </w:delText>
        </w:r>
      </w:del>
    </w:p>
    <w:p w14:paraId="604BA2B6" w14:textId="1309F434" w:rsidR="00556364" w:rsidDel="00B8055E" w:rsidRDefault="00556364">
      <w:pPr>
        <w:rPr>
          <w:del w:id="906" w:author="Hallam Nasreddine" w:date="2022-04-04T17:59:00Z"/>
        </w:rPr>
        <w:pPrChange w:id="907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908" w:author="Hallam Nasreddine" w:date="2022-04-04T17:59:00Z">
        <w:r w:rsidDel="00B8055E">
          <w:delText>Develop and provide your own web site API web services</w:delText>
        </w:r>
      </w:del>
    </w:p>
    <w:p w14:paraId="1314E2E5" w14:textId="7FEA2A74" w:rsidR="002E76A1" w:rsidDel="00B8055E" w:rsidRDefault="002E76A1">
      <w:pPr>
        <w:rPr>
          <w:del w:id="909" w:author="Hallam Nasreddine" w:date="2022-04-04T17:59:00Z"/>
        </w:rPr>
        <w:pPrChange w:id="910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911" w:author="Hallam Nasreddine" w:date="2022-04-04T17:59:00Z">
        <w:r w:rsidDel="00B8055E">
          <w:delText xml:space="preserve">Use a rest framework to serialize/deserialize data model into JSON </w:delText>
        </w:r>
      </w:del>
    </w:p>
    <w:p w14:paraId="3510904F" w14:textId="556BB3DA" w:rsidR="00556364" w:rsidDel="00B8055E" w:rsidRDefault="00556364">
      <w:pPr>
        <w:rPr>
          <w:del w:id="912" w:author="Hallam Nasreddine" w:date="2022-04-04T17:59:00Z"/>
        </w:rPr>
        <w:pPrChange w:id="913" w:author="Hallam Nasreddine" w:date="2022-04-04T17:59:00Z">
          <w:pPr>
            <w:pStyle w:val="Paragraphedeliste"/>
          </w:pPr>
        </w:pPrChange>
      </w:pPr>
    </w:p>
    <w:p w14:paraId="36B439EA" w14:textId="1FDF9B06" w:rsidR="00615C72" w:rsidDel="00B8055E" w:rsidRDefault="00615C72">
      <w:pPr>
        <w:rPr>
          <w:del w:id="914" w:author="Hallam Nasreddine" w:date="2022-04-04T17:59:00Z"/>
        </w:rPr>
        <w:pPrChange w:id="915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916" w:author="Hallam Nasreddine" w:date="2022-04-04T17:59:00Z">
        <w:r w:rsidDel="00B8055E">
          <w:delText>Code self-contained and loosely coupled web applications</w:delText>
        </w:r>
      </w:del>
    </w:p>
    <w:p w14:paraId="7D57B0C3" w14:textId="05FBA855" w:rsidR="00556364" w:rsidDel="00B8055E" w:rsidRDefault="0081719E">
      <w:pPr>
        <w:rPr>
          <w:del w:id="917" w:author="Hallam Nasreddine" w:date="2022-04-04T17:59:00Z"/>
        </w:rPr>
        <w:pPrChange w:id="918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919" w:author="Hallam Nasreddine" w:date="2022-04-04T17:59:00Z">
        <w:r w:rsidDel="00B8055E">
          <w:delText>Design the whole project into m</w:delText>
        </w:r>
        <w:r w:rsidR="00556364" w:rsidDel="00B8055E">
          <w:delText xml:space="preserve">odules </w:delText>
        </w:r>
      </w:del>
    </w:p>
    <w:p w14:paraId="28251E67" w14:textId="227582D9" w:rsidR="00556364" w:rsidDel="00B8055E" w:rsidRDefault="00556364">
      <w:pPr>
        <w:rPr>
          <w:del w:id="920" w:author="Hallam Nasreddine" w:date="2022-04-04T17:59:00Z"/>
        </w:rPr>
        <w:pPrChange w:id="921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922" w:author="Hallam Nasreddine" w:date="2022-04-04T17:59:00Z">
        <w:r w:rsidDel="00B8055E">
          <w:delText>Use OOP approach to code modules</w:delText>
        </w:r>
      </w:del>
    </w:p>
    <w:p w14:paraId="649B208C" w14:textId="0D3C89C5" w:rsidR="004940E9" w:rsidRPr="00615C72" w:rsidDel="00B8055E" w:rsidRDefault="004940E9">
      <w:pPr>
        <w:rPr>
          <w:del w:id="923" w:author="Hallam Nasreddine" w:date="2022-04-04T17:59:00Z"/>
        </w:rPr>
        <w:pPrChange w:id="924" w:author="Hallam Nasreddine" w:date="2022-04-04T17:59:00Z">
          <w:pPr>
            <w:pStyle w:val="Paragraphedeliste"/>
            <w:numPr>
              <w:numId w:val="39"/>
            </w:numPr>
            <w:ind w:hanging="360"/>
          </w:pPr>
        </w:pPrChange>
      </w:pPr>
      <w:del w:id="925" w:author="Hallam Nasreddine" w:date="2022-04-04T17:59:00Z">
        <w:r w:rsidDel="00B8055E">
          <w:delText>Use VCS (git) to collaborate with peers</w:delText>
        </w:r>
        <w:r w:rsidR="00556364" w:rsidDel="00B8055E">
          <w:delText xml:space="preserve"> </w:delText>
        </w:r>
      </w:del>
    </w:p>
    <w:p w14:paraId="534CCD72" w14:textId="0945CC28" w:rsidR="004850FB" w:rsidDel="00B8055E" w:rsidRDefault="004850FB">
      <w:pPr>
        <w:rPr>
          <w:del w:id="926" w:author="Hallam Nasreddine" w:date="2022-04-04T17:59:00Z"/>
        </w:rPr>
        <w:pPrChange w:id="927" w:author="Hallam Nasreddine" w:date="2022-04-04T17:59:00Z">
          <w:pPr>
            <w:pStyle w:val="Titre1"/>
          </w:pPr>
        </w:pPrChange>
      </w:pPr>
      <w:bookmarkStart w:id="928" w:name="_Toc99970494"/>
      <w:bookmarkStart w:id="929" w:name="_Toc99970579"/>
      <w:bookmarkStart w:id="930" w:name="_Toc99971053"/>
      <w:bookmarkStart w:id="931" w:name="_Toc99971086"/>
      <w:bookmarkStart w:id="932" w:name="_Toc99971177"/>
      <w:bookmarkStart w:id="933" w:name="_Toc99971220"/>
      <w:bookmarkStart w:id="934" w:name="_Toc99971256"/>
      <w:bookmarkStart w:id="935" w:name="_Toc99971327"/>
      <w:bookmarkStart w:id="936" w:name="_Toc99971409"/>
      <w:bookmarkStart w:id="937" w:name="_Toc99971437"/>
      <w:bookmarkStart w:id="938" w:name="_Toc99971472"/>
      <w:bookmarkStart w:id="939" w:name="_Toc99970495"/>
      <w:bookmarkStart w:id="940" w:name="_Toc99970580"/>
      <w:bookmarkStart w:id="941" w:name="_Toc99971054"/>
      <w:bookmarkStart w:id="942" w:name="_Toc99971087"/>
      <w:bookmarkStart w:id="943" w:name="_Toc99971178"/>
      <w:bookmarkStart w:id="944" w:name="_Toc99971221"/>
      <w:bookmarkStart w:id="945" w:name="_Toc99971257"/>
      <w:bookmarkStart w:id="946" w:name="_Toc99971328"/>
      <w:bookmarkStart w:id="947" w:name="_Toc99971410"/>
      <w:bookmarkStart w:id="948" w:name="_Toc99971438"/>
      <w:bookmarkStart w:id="949" w:name="_Toc99971473"/>
      <w:bookmarkStart w:id="950" w:name="_Toc99970496"/>
      <w:bookmarkStart w:id="951" w:name="_Toc99970581"/>
      <w:bookmarkStart w:id="952" w:name="_Toc99971055"/>
      <w:bookmarkStart w:id="953" w:name="_Toc99971088"/>
      <w:bookmarkStart w:id="954" w:name="_Toc99971179"/>
      <w:bookmarkStart w:id="955" w:name="_Toc99971222"/>
      <w:bookmarkStart w:id="956" w:name="_Toc99971258"/>
      <w:bookmarkStart w:id="957" w:name="_Toc99971329"/>
      <w:bookmarkStart w:id="958" w:name="_Toc99971411"/>
      <w:bookmarkStart w:id="959" w:name="_Toc99971439"/>
      <w:bookmarkStart w:id="960" w:name="_Toc99971474"/>
      <w:bookmarkStart w:id="961" w:name="_Toc99970497"/>
      <w:bookmarkStart w:id="962" w:name="_Toc99970582"/>
      <w:bookmarkStart w:id="963" w:name="_Toc99971056"/>
      <w:bookmarkStart w:id="964" w:name="_Toc99971089"/>
      <w:bookmarkStart w:id="965" w:name="_Toc99971180"/>
      <w:bookmarkStart w:id="966" w:name="_Toc99971223"/>
      <w:bookmarkStart w:id="967" w:name="_Toc99971259"/>
      <w:bookmarkStart w:id="968" w:name="_Toc99971330"/>
      <w:bookmarkStart w:id="969" w:name="_Toc99971412"/>
      <w:bookmarkStart w:id="970" w:name="_Toc99971440"/>
      <w:bookmarkStart w:id="971" w:name="_Toc99971475"/>
      <w:bookmarkStart w:id="972" w:name="_Toc99971476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del w:id="973" w:author="Hallam Nasreddine" w:date="2022-04-04T17:59:00Z">
        <w:r w:rsidRPr="004850FB" w:rsidDel="00B8055E">
          <w:delText>Development/coding tools</w:delText>
        </w:r>
        <w:bookmarkEnd w:id="972"/>
      </w:del>
    </w:p>
    <w:p w14:paraId="11030606" w14:textId="154FC1EC" w:rsidR="009B78C5" w:rsidRPr="007362F5" w:rsidDel="00B8055E" w:rsidRDefault="009B78C5">
      <w:pPr>
        <w:rPr>
          <w:del w:id="974" w:author="Hallam Nasreddine" w:date="2022-04-04T17:59:00Z"/>
        </w:rPr>
      </w:pPr>
      <w:del w:id="975" w:author="Hallam Nasreddine" w:date="2022-04-04T17:59:00Z">
        <w:r w:rsidDel="00B8055E">
          <w:delText>This web project is a good exercise of a full-stack web development.</w:delText>
        </w:r>
      </w:del>
    </w:p>
    <w:p w14:paraId="37D2FD21" w14:textId="5DF229B7" w:rsidR="00223083" w:rsidDel="00B8055E" w:rsidRDefault="009B78C5">
      <w:pPr>
        <w:rPr>
          <w:del w:id="976" w:author="Hallam Nasreddine" w:date="2022-04-04T17:59:00Z"/>
        </w:rPr>
        <w:pPrChange w:id="977" w:author="Hallam Nasreddine" w:date="2022-04-04T17:59:00Z">
          <w:pPr>
            <w:pStyle w:val="Paragraphedeliste"/>
            <w:numPr>
              <w:numId w:val="15"/>
            </w:numPr>
            <w:ind w:hanging="360"/>
          </w:pPr>
        </w:pPrChange>
      </w:pPr>
      <w:del w:id="978" w:author="Hallam Nasreddine" w:date="2022-04-04T17:59:00Z">
        <w:r w:rsidDel="00B8055E">
          <w:delText>C</w:delText>
        </w:r>
        <w:r w:rsidRPr="00931279" w:rsidDel="00B8055E">
          <w:delText>lient</w:delText>
        </w:r>
        <w:r w:rsidDel="00B8055E">
          <w:delText>-</w:delText>
        </w:r>
        <w:r w:rsidR="004850FB" w:rsidRPr="00931279" w:rsidDel="00B8055E">
          <w:delText xml:space="preserve">side: </w:delText>
        </w:r>
      </w:del>
    </w:p>
    <w:p w14:paraId="4CFC87A4" w14:textId="1A8AA0A8" w:rsidR="00223083" w:rsidDel="00B8055E" w:rsidRDefault="009B78C5">
      <w:pPr>
        <w:rPr>
          <w:del w:id="979" w:author="Hallam Nasreddine" w:date="2022-04-04T17:59:00Z"/>
        </w:rPr>
        <w:pPrChange w:id="980" w:author="Hallam Nasreddine" w:date="2022-04-04T17:59:00Z">
          <w:pPr>
            <w:pStyle w:val="Paragraphedeliste"/>
            <w:numPr>
              <w:ilvl w:val="1"/>
              <w:numId w:val="15"/>
            </w:numPr>
            <w:ind w:left="1440" w:hanging="360"/>
          </w:pPr>
        </w:pPrChange>
      </w:pPr>
      <w:del w:id="981" w:author="Hallam Nasreddine" w:date="2022-04-04T17:59:00Z">
        <w:r w:rsidDel="00B8055E">
          <w:delText>HTML</w:delText>
        </w:r>
        <w:r w:rsidR="00223083" w:rsidDel="00B8055E">
          <w:delText>: use templating and inheritance.</w:delText>
        </w:r>
      </w:del>
    </w:p>
    <w:p w14:paraId="1CA47045" w14:textId="63E4B895" w:rsidR="00223083" w:rsidDel="00B8055E" w:rsidRDefault="009B78C5">
      <w:pPr>
        <w:rPr>
          <w:del w:id="982" w:author="Hallam Nasreddine" w:date="2022-04-04T17:59:00Z"/>
        </w:rPr>
        <w:pPrChange w:id="983" w:author="Hallam Nasreddine" w:date="2022-04-04T17:59:00Z">
          <w:pPr>
            <w:pStyle w:val="Paragraphedeliste"/>
            <w:numPr>
              <w:ilvl w:val="1"/>
              <w:numId w:val="15"/>
            </w:numPr>
            <w:ind w:left="1440" w:hanging="360"/>
          </w:pPr>
        </w:pPrChange>
      </w:pPr>
      <w:del w:id="984" w:author="Hallam Nasreddine" w:date="2022-04-04T17:59:00Z">
        <w:r w:rsidDel="00B8055E">
          <w:delText>CSS</w:delText>
        </w:r>
        <w:r w:rsidR="00223083" w:rsidDel="00B8055E">
          <w:delText>: use Flex or Grid layout</w:delText>
        </w:r>
      </w:del>
    </w:p>
    <w:p w14:paraId="17516EF3" w14:textId="185EAF24" w:rsidR="00AD3BAF" w:rsidRPr="00931279" w:rsidDel="00B8055E" w:rsidRDefault="00827EAD">
      <w:pPr>
        <w:rPr>
          <w:del w:id="985" w:author="Hallam Nasreddine" w:date="2022-04-04T17:59:00Z"/>
        </w:rPr>
        <w:pPrChange w:id="986" w:author="Hallam Nasreddine" w:date="2022-04-04T17:59:00Z">
          <w:pPr>
            <w:pStyle w:val="Paragraphedeliste"/>
            <w:numPr>
              <w:ilvl w:val="1"/>
              <w:numId w:val="15"/>
            </w:numPr>
            <w:ind w:left="1440" w:hanging="360"/>
          </w:pPr>
        </w:pPrChange>
      </w:pPr>
      <w:del w:id="987" w:author="Hallam Nasreddine" w:date="2022-04-04T17:59:00Z">
        <w:r w:rsidRPr="00931279" w:rsidDel="00B8055E">
          <w:delText>JavaScript</w:delText>
        </w:r>
        <w:r w:rsidR="009B78C5" w:rsidDel="00B8055E">
          <w:delText xml:space="preserve">. </w:delText>
        </w:r>
        <w:r w:rsidR="009C05E9" w:rsidDel="00B8055E">
          <w:delText xml:space="preserve">Use it for client-side validation and also </w:delText>
        </w:r>
        <w:r w:rsidR="00EF1352" w:rsidDel="00B8055E">
          <w:delText xml:space="preserve">coding </w:delText>
        </w:r>
        <w:r w:rsidR="00223083" w:rsidDel="00B8055E">
          <w:delText>some functionalities of your choice</w:delText>
        </w:r>
        <w:r w:rsidR="009C05E9" w:rsidDel="00B8055E">
          <w:delText>.</w:delText>
        </w:r>
        <w:r w:rsidR="00223083" w:rsidDel="00B8055E">
          <w:delText xml:space="preserve"> </w:delText>
        </w:r>
      </w:del>
    </w:p>
    <w:p w14:paraId="2F6CFF65" w14:textId="32A28309" w:rsidR="009B78C5" w:rsidDel="00B8055E" w:rsidRDefault="009B78C5">
      <w:pPr>
        <w:rPr>
          <w:del w:id="988" w:author="Hallam Nasreddine" w:date="2022-04-04T17:59:00Z"/>
          <w:highlight w:val="yellow"/>
        </w:rPr>
        <w:pPrChange w:id="989" w:author="Hallam Nasreddine" w:date="2022-04-04T17:59:00Z">
          <w:pPr>
            <w:pStyle w:val="Paragraphedeliste"/>
            <w:numPr>
              <w:numId w:val="15"/>
            </w:numPr>
            <w:ind w:hanging="360"/>
          </w:pPr>
        </w:pPrChange>
      </w:pPr>
      <w:del w:id="990" w:author="Hallam Nasreddine" w:date="2022-04-04T17:59:00Z">
        <w:r w:rsidDel="00B8055E">
          <w:rPr>
            <w:highlight w:val="yellow"/>
          </w:rPr>
          <w:delText>S</w:delText>
        </w:r>
        <w:r w:rsidRPr="007362F5" w:rsidDel="00B8055E">
          <w:rPr>
            <w:highlight w:val="yellow"/>
          </w:rPr>
          <w:delText>erver</w:delText>
        </w:r>
        <w:r w:rsidR="004850FB" w:rsidRPr="007362F5" w:rsidDel="00B8055E">
          <w:rPr>
            <w:highlight w:val="yellow"/>
          </w:rPr>
          <w:delText xml:space="preserve">-side </w:delText>
        </w:r>
      </w:del>
    </w:p>
    <w:p w14:paraId="7491F1B9" w14:textId="4A21A445" w:rsidR="004850FB" w:rsidRPr="007362F5" w:rsidDel="00B8055E" w:rsidRDefault="004850FB">
      <w:pPr>
        <w:rPr>
          <w:del w:id="991" w:author="Hallam Nasreddine" w:date="2022-04-04T17:59:00Z"/>
          <w:highlight w:val="yellow"/>
        </w:rPr>
        <w:pPrChange w:id="992" w:author="Hallam Nasreddine" w:date="2022-04-04T17:59:00Z">
          <w:pPr>
            <w:pStyle w:val="Paragraphedeliste"/>
            <w:numPr>
              <w:ilvl w:val="1"/>
              <w:numId w:val="15"/>
            </w:numPr>
            <w:ind w:left="1440" w:hanging="360"/>
          </w:pPr>
        </w:pPrChange>
      </w:pPr>
      <w:del w:id="993" w:author="Hallam Nasreddine" w:date="2022-04-04T17:59:00Z">
        <w:r w:rsidRPr="007362F5" w:rsidDel="00B8055E">
          <w:rPr>
            <w:highlight w:val="yellow"/>
          </w:rPr>
          <w:delText xml:space="preserve">scripting: </w:delText>
        </w:r>
        <w:r w:rsidR="00FF4C7B" w:rsidRPr="007362F5" w:rsidDel="00B8055E">
          <w:rPr>
            <w:highlight w:val="yellow"/>
          </w:rPr>
          <w:delText>Django</w:delText>
        </w:r>
        <w:r w:rsidRPr="007362F5" w:rsidDel="00B8055E">
          <w:rPr>
            <w:highlight w:val="yellow"/>
          </w:rPr>
          <w:delText xml:space="preserve"> python </w:delText>
        </w:r>
      </w:del>
    </w:p>
    <w:p w14:paraId="1DF32E36" w14:textId="29A41F4F" w:rsidR="004850FB" w:rsidRPr="007362F5" w:rsidDel="00B8055E" w:rsidRDefault="004850FB">
      <w:pPr>
        <w:rPr>
          <w:del w:id="994" w:author="Hallam Nasreddine" w:date="2022-04-04T17:59:00Z"/>
          <w:highlight w:val="yellow"/>
        </w:rPr>
        <w:pPrChange w:id="995" w:author="Hallam Nasreddine" w:date="2022-04-04T17:59:00Z">
          <w:pPr>
            <w:pStyle w:val="Paragraphedeliste"/>
            <w:numPr>
              <w:ilvl w:val="1"/>
              <w:numId w:val="15"/>
            </w:numPr>
            <w:ind w:left="1440" w:hanging="360"/>
          </w:pPr>
        </w:pPrChange>
      </w:pPr>
      <w:del w:id="996" w:author="Hallam Nasreddine" w:date="2022-04-04T17:59:00Z">
        <w:r w:rsidRPr="007362F5" w:rsidDel="00B8055E">
          <w:rPr>
            <w:highlight w:val="yellow"/>
          </w:rPr>
          <w:delText xml:space="preserve">server-side database: </w:delText>
        </w:r>
        <w:r w:rsidR="00FF4C7B" w:rsidRPr="007362F5" w:rsidDel="00B8055E">
          <w:rPr>
            <w:highlight w:val="yellow"/>
          </w:rPr>
          <w:delText>PostgreSQL</w:delText>
        </w:r>
      </w:del>
    </w:p>
    <w:p w14:paraId="15408597" w14:textId="7A12154C" w:rsidR="004850FB" w:rsidRPr="007362F5" w:rsidDel="00B8055E" w:rsidRDefault="6668AA2A">
      <w:pPr>
        <w:rPr>
          <w:del w:id="997" w:author="Hallam Nasreddine" w:date="2022-04-04T17:59:00Z"/>
          <w:highlight w:val="yellow"/>
        </w:rPr>
        <w:pPrChange w:id="998" w:author="Hallam Nasreddine" w:date="2022-04-04T17:59:00Z">
          <w:pPr>
            <w:pStyle w:val="Paragraphedeliste"/>
            <w:numPr>
              <w:ilvl w:val="1"/>
              <w:numId w:val="15"/>
            </w:numPr>
            <w:ind w:left="1440" w:hanging="360"/>
          </w:pPr>
        </w:pPrChange>
      </w:pPr>
      <w:del w:id="999" w:author="Hallam Nasreddine" w:date="2022-04-04T17:59:00Z">
        <w:r w:rsidRPr="007362F5" w:rsidDel="00B8055E">
          <w:rPr>
            <w:highlight w:val="yellow"/>
          </w:rPr>
          <w:delText xml:space="preserve">deploy to the production server </w:delText>
        </w:r>
        <w:commentRangeStart w:id="1000"/>
        <w:commentRangeStart w:id="1001"/>
        <w:r w:rsidRPr="007362F5" w:rsidDel="00B8055E">
          <w:rPr>
            <w:highlight w:val="yellow"/>
          </w:rPr>
          <w:delText>Heroku</w:delText>
        </w:r>
        <w:commentRangeEnd w:id="1000"/>
        <w:r w:rsidR="004850FB" w:rsidRPr="007362F5" w:rsidDel="00B8055E">
          <w:rPr>
            <w:rStyle w:val="Marquedecommentaire"/>
            <w:highlight w:val="yellow"/>
          </w:rPr>
          <w:commentReference w:id="1000"/>
        </w:r>
        <w:commentRangeEnd w:id="1001"/>
        <w:r w:rsidR="004850FB" w:rsidRPr="007362F5" w:rsidDel="00B8055E">
          <w:rPr>
            <w:rStyle w:val="Marquedecommentaire"/>
            <w:highlight w:val="yellow"/>
          </w:rPr>
          <w:commentReference w:id="1001"/>
        </w:r>
        <w:r w:rsidR="006850A4" w:rsidRPr="007362F5" w:rsidDel="00B8055E">
          <w:rPr>
            <w:rStyle w:val="Appelnotedebasdep"/>
            <w:b/>
            <w:bCs/>
            <w:sz w:val="28"/>
            <w:szCs w:val="28"/>
            <w:highlight w:val="yellow"/>
          </w:rPr>
          <w:footnoteReference w:id="2"/>
        </w:r>
      </w:del>
    </w:p>
    <w:p w14:paraId="6751BFA1" w14:textId="6E5C3215" w:rsidR="004850FB" w:rsidRPr="00C6221D" w:rsidDel="00B8055E" w:rsidRDefault="004850FB">
      <w:pPr>
        <w:rPr>
          <w:del w:id="1004" w:author="Hallam Nasreddine" w:date="2022-04-04T17:59:00Z"/>
        </w:rPr>
        <w:pPrChange w:id="1005" w:author="Hallam Nasreddine" w:date="2022-04-04T17:59:00Z">
          <w:pPr>
            <w:pStyle w:val="Titre1"/>
          </w:pPr>
        </w:pPrChange>
      </w:pPr>
      <w:bookmarkStart w:id="1006" w:name="_Toc99971477"/>
      <w:del w:id="1007" w:author="Hallam Nasreddine" w:date="2022-04-04T17:59:00Z">
        <w:r w:rsidRPr="00C6221D" w:rsidDel="00B8055E">
          <w:delText>Technical Requirements</w:delText>
        </w:r>
        <w:bookmarkEnd w:id="1006"/>
        <w:r w:rsidRPr="00C6221D" w:rsidDel="00B8055E">
          <w:delText xml:space="preserve"> </w:delText>
        </w:r>
      </w:del>
    </w:p>
    <w:p w14:paraId="46317228" w14:textId="0828C95F" w:rsidR="004850FB" w:rsidDel="00B8055E" w:rsidRDefault="004850FB">
      <w:pPr>
        <w:rPr>
          <w:del w:id="1008" w:author="Hallam Nasreddine" w:date="2022-04-04T17:59:00Z"/>
        </w:rPr>
      </w:pPr>
      <w:del w:id="1009" w:author="Hallam Nasreddine" w:date="2022-04-04T17:59:00Z">
        <w:r w:rsidDel="00B8055E">
          <w:delText xml:space="preserve">Your project will consist </w:delText>
        </w:r>
        <w:r w:rsidRPr="007362F5" w:rsidDel="00B8055E">
          <w:rPr>
            <w:b/>
            <w:bCs/>
          </w:rPr>
          <w:delText xml:space="preserve">of </w:delText>
        </w:r>
        <w:r w:rsidR="005435EE" w:rsidDel="00B8055E">
          <w:rPr>
            <w:b/>
            <w:bCs/>
          </w:rPr>
          <w:delText xml:space="preserve">FOUR </w:delText>
        </w:r>
        <w:r w:rsidRPr="007362F5" w:rsidDel="00B8055E">
          <w:rPr>
            <w:b/>
            <w:bCs/>
          </w:rPr>
          <w:delText xml:space="preserve">Django </w:delText>
        </w:r>
        <w:commentRangeStart w:id="1010"/>
        <w:r w:rsidRPr="007362F5" w:rsidDel="00B8055E">
          <w:rPr>
            <w:b/>
            <w:bCs/>
          </w:rPr>
          <w:delText>applications</w:delText>
        </w:r>
        <w:r w:rsidDel="00B8055E">
          <w:delText xml:space="preserve"> </w:delText>
        </w:r>
        <w:commentRangeEnd w:id="1010"/>
        <w:r w:rsidR="00B21D63" w:rsidDel="00B8055E">
          <w:rPr>
            <w:rStyle w:val="Marquedecommentaire"/>
          </w:rPr>
          <w:commentReference w:id="1010"/>
        </w:r>
        <w:r w:rsidDel="00B8055E">
          <w:delText>that are self-contained (loosely coupled</w:delText>
        </w:r>
        <w:r w:rsidR="001A3F02" w:rsidDel="00B8055E">
          <w:delText>) but</w:delText>
        </w:r>
        <w:r w:rsidDel="00B8055E">
          <w:delText xml:space="preserve"> cooperate </w:delText>
        </w:r>
        <w:r w:rsidR="00B5550F" w:rsidDel="00B8055E">
          <w:delText xml:space="preserve">with each other </w:delText>
        </w:r>
        <w:r w:rsidDel="00B8055E">
          <w:delText>to fulfill the goal of the project.</w:delText>
        </w:r>
        <w:r w:rsidR="009C05E9" w:rsidDel="00B8055E">
          <w:delText xml:space="preserve"> These four web applications are explained below.</w:delText>
        </w:r>
      </w:del>
    </w:p>
    <w:p w14:paraId="71F54D3B" w14:textId="3FBBD7A2" w:rsidR="004850FB" w:rsidRPr="0088229D" w:rsidDel="00B8055E" w:rsidRDefault="009C05E9">
      <w:pPr>
        <w:rPr>
          <w:del w:id="1011" w:author="Hallam Nasreddine" w:date="2022-04-04T17:59:00Z"/>
        </w:rPr>
        <w:pPrChange w:id="1012" w:author="Hallam Nasreddine" w:date="2022-04-04T17:59:00Z">
          <w:pPr>
            <w:pStyle w:val="Titre2"/>
          </w:pPr>
        </w:pPrChange>
      </w:pPr>
      <w:bookmarkStart w:id="1013" w:name="_Toc99971478"/>
      <w:del w:id="1014" w:author="Hallam Nasreddine" w:date="2022-04-04T17:59:00Z">
        <w:r w:rsidDel="00B8055E">
          <w:delText>3</w:delText>
        </w:r>
        <w:r w:rsidR="004850FB" w:rsidDel="00B8055E">
          <w:delText xml:space="preserve">.1 </w:delText>
        </w:r>
        <w:r w:rsidR="005435EE" w:rsidDel="00B8055E">
          <w:delText>W</w:delText>
        </w:r>
        <w:r w:rsidR="005435EE" w:rsidRPr="0088229D" w:rsidDel="00B8055E">
          <w:delText>eb</w:delText>
        </w:r>
        <w:r w:rsidR="005435EE" w:rsidDel="00B8055E">
          <w:delText>site</w:delText>
        </w:r>
        <w:r w:rsidR="005435EE" w:rsidRPr="0088229D" w:rsidDel="00B8055E">
          <w:delText xml:space="preserve"> </w:delText>
        </w:r>
        <w:r w:rsidR="005435EE" w:rsidDel="00B8055E">
          <w:rPr>
            <w:color w:val="FFFFFF" w:themeColor="background1"/>
            <w:highlight w:val="red"/>
          </w:rPr>
          <w:delText>A</w:delText>
        </w:r>
        <w:r w:rsidR="004850FB" w:rsidRPr="007362F5" w:rsidDel="00B8055E">
          <w:rPr>
            <w:color w:val="FFFFFF" w:themeColor="background1"/>
            <w:highlight w:val="red"/>
          </w:rPr>
          <w:delText>dministration</w:delText>
        </w:r>
        <w:r w:rsidR="005435EE" w:rsidDel="00B8055E">
          <w:delText xml:space="preserve"> Application</w:delText>
        </w:r>
        <w:bookmarkEnd w:id="1013"/>
      </w:del>
    </w:p>
    <w:p w14:paraId="445DAD30" w14:textId="3CB27D09" w:rsidR="005435EE" w:rsidDel="00B8055E" w:rsidRDefault="005435EE">
      <w:pPr>
        <w:rPr>
          <w:del w:id="1015" w:author="Hallam Nasreddine" w:date="2022-04-04T17:59:00Z"/>
        </w:rPr>
      </w:pPr>
      <w:del w:id="1016" w:author="Hallam Nasreddine" w:date="2022-04-04T17:59:00Z">
        <w:r w:rsidDel="00B8055E">
          <w:delText>This</w:delText>
        </w:r>
        <w:r w:rsidR="00EF1352" w:rsidDel="00B8055E">
          <w:delText xml:space="preserve"> application </w:delText>
        </w:r>
        <w:r w:rsidDel="00B8055E">
          <w:delText xml:space="preserve">is the dashboard of the whole website </w:delText>
        </w:r>
        <w:r w:rsidR="00EF1352" w:rsidDel="00B8055E">
          <w:delText>that is used by a superuser</w:delText>
        </w:r>
        <w:r w:rsidDel="00B8055E">
          <w:delText xml:space="preserve"> to manage four specific groups </w:delText>
        </w:r>
        <w:r w:rsidR="00EF1352" w:rsidDel="00B8055E">
          <w:delText xml:space="preserve">of users namely, </w:delText>
        </w:r>
        <w:r w:rsidRPr="007362F5" w:rsidDel="00B8055E">
          <w:rPr>
            <w:b/>
            <w:bCs/>
          </w:rPr>
          <w:delText>Admin_super_grp</w:delText>
        </w:r>
        <w:r w:rsidDel="00B8055E">
          <w:delText xml:space="preserve">, </w:delText>
        </w:r>
        <w:r w:rsidRPr="007362F5" w:rsidDel="00B8055E">
          <w:rPr>
            <w:b/>
            <w:bCs/>
          </w:rPr>
          <w:delText>Admin_user_grp</w:delText>
        </w:r>
        <w:r w:rsidDel="00B8055E">
          <w:delText xml:space="preserve">, </w:delText>
        </w:r>
        <w:r w:rsidRPr="007362F5" w:rsidDel="00B8055E">
          <w:rPr>
            <w:b/>
            <w:bCs/>
          </w:rPr>
          <w:delText>Admin_Item_gp</w:delText>
        </w:r>
        <w:r w:rsidR="00EF1352" w:rsidRPr="007362F5" w:rsidDel="00B8055E">
          <w:delText>, and</w:delText>
        </w:r>
        <w:r w:rsidR="00EF1352" w:rsidDel="00B8055E">
          <w:rPr>
            <w:b/>
            <w:bCs/>
          </w:rPr>
          <w:delText xml:space="preserve"> Members.</w:delText>
        </w:r>
        <w:r w:rsidDel="00B8055E">
          <w:delText xml:space="preserve"> These </w:delText>
        </w:r>
        <w:r w:rsidR="00EF1352" w:rsidDel="00B8055E">
          <w:delText xml:space="preserve">groups and their users are </w:delText>
        </w:r>
        <w:r w:rsidDel="00B8055E">
          <w:delText>described below.</w:delText>
        </w:r>
      </w:del>
    </w:p>
    <w:p w14:paraId="0E25BE94" w14:textId="141B0776" w:rsidR="002A7E79" w:rsidDel="00B8055E" w:rsidRDefault="005435EE">
      <w:pPr>
        <w:rPr>
          <w:del w:id="1017" w:author="Hallam Nasreddine" w:date="2022-04-04T17:59:00Z"/>
        </w:rPr>
        <w:pPrChange w:id="1018" w:author="Hallam Nasreddine" w:date="2022-04-04T17:59:00Z">
          <w:pPr>
            <w:pStyle w:val="Paragraphedeliste"/>
            <w:numPr>
              <w:ilvl w:val="1"/>
              <w:numId w:val="29"/>
            </w:numPr>
            <w:ind w:left="1440" w:hanging="360"/>
          </w:pPr>
        </w:pPrChange>
      </w:pPr>
      <w:del w:id="1019" w:author="Hallam Nasreddine" w:date="2022-04-04T17:59:00Z">
        <w:r w:rsidDel="00B8055E">
          <w:rPr>
            <w:b/>
            <w:bCs/>
          </w:rPr>
          <w:delText>M</w:delText>
        </w:r>
        <w:r w:rsidR="002A7E79" w:rsidDel="00B8055E">
          <w:rPr>
            <w:b/>
            <w:bCs/>
          </w:rPr>
          <w:delText>embers–</w:delText>
        </w:r>
        <w:r w:rsidR="002A7E79" w:rsidRPr="002840CB" w:rsidDel="00B8055E">
          <w:delText>a group</w:delText>
        </w:r>
        <w:r w:rsidR="002A7E79" w:rsidDel="00B8055E">
          <w:rPr>
            <w:b/>
            <w:bCs/>
          </w:rPr>
          <w:delText xml:space="preserve"> </w:delText>
        </w:r>
        <w:r w:rsidR="00DB421E" w:rsidRPr="007362F5" w:rsidDel="00B8055E">
          <w:delText>that</w:delText>
        </w:r>
        <w:r w:rsidR="00DB421E" w:rsidDel="00B8055E">
          <w:rPr>
            <w:b/>
            <w:bCs/>
          </w:rPr>
          <w:delText xml:space="preserve"> </w:delText>
        </w:r>
        <w:r w:rsidR="002A7E79" w:rsidRPr="00296A8C" w:rsidDel="00B8055E">
          <w:delText>consist</w:delText>
        </w:r>
        <w:r w:rsidR="002A7E79" w:rsidDel="00B8055E">
          <w:delText>s</w:delText>
        </w:r>
        <w:r w:rsidR="002A7E79" w:rsidRPr="00296A8C" w:rsidDel="00B8055E">
          <w:delText xml:space="preserve"> of (client) users who </w:delText>
        </w:r>
        <w:r w:rsidDel="00B8055E">
          <w:delText xml:space="preserve">are already </w:delText>
        </w:r>
        <w:r w:rsidR="002A7E79" w:rsidRPr="00296A8C" w:rsidDel="00B8055E">
          <w:delText>register</w:delText>
        </w:r>
        <w:r w:rsidDel="00B8055E">
          <w:delText>ed</w:delText>
        </w:r>
        <w:r w:rsidR="002A7E79" w:rsidRPr="00296A8C" w:rsidDel="00B8055E">
          <w:delText xml:space="preserve"> with the web pr</w:delText>
        </w:r>
        <w:r w:rsidR="002A7E79" w:rsidDel="00B8055E">
          <w:delText>o</w:delText>
        </w:r>
        <w:r w:rsidR="002A7E79" w:rsidRPr="00296A8C" w:rsidDel="00B8055E">
          <w:delText>ject</w:delText>
        </w:r>
        <w:r w:rsidR="002A7E79" w:rsidDel="00B8055E">
          <w:delText>. V</w:delText>
        </w:r>
        <w:r w:rsidR="002A7E79" w:rsidRPr="00486C46" w:rsidDel="00B8055E">
          <w:delText xml:space="preserve">isitors are automatically added to </w:delText>
        </w:r>
        <w:r w:rsidR="002A7E79" w:rsidRPr="00486C46" w:rsidDel="00B8055E">
          <w:rPr>
            <w:b/>
            <w:bCs/>
          </w:rPr>
          <w:delText>members</w:delText>
        </w:r>
        <w:r w:rsidR="002A7E79" w:rsidRPr="00486C46" w:rsidDel="00B8055E">
          <w:delText xml:space="preserve"> group once they register to the </w:delText>
        </w:r>
        <w:r w:rsidR="002A7E79" w:rsidDel="00B8055E">
          <w:delText>web</w:delText>
        </w:r>
        <w:r w:rsidR="002A7E79" w:rsidRPr="00486C46" w:rsidDel="00B8055E">
          <w:delText>site.</w:delText>
        </w:r>
      </w:del>
    </w:p>
    <w:p w14:paraId="3E45D1AC" w14:textId="6BF9EB9E" w:rsidR="002A7E79" w:rsidRPr="007362F5" w:rsidDel="00B8055E" w:rsidRDefault="002A7E79">
      <w:pPr>
        <w:rPr>
          <w:del w:id="1020" w:author="Hallam Nasreddine" w:date="2022-04-04T17:59:00Z"/>
        </w:rPr>
        <w:pPrChange w:id="1021" w:author="Hallam Nasreddine" w:date="2022-04-04T17:59:00Z">
          <w:pPr>
            <w:pStyle w:val="Paragraphedeliste"/>
          </w:pPr>
        </w:pPrChange>
      </w:pPr>
    </w:p>
    <w:p w14:paraId="4B58C825" w14:textId="2BA07600" w:rsidR="002A7E79" w:rsidDel="00B8055E" w:rsidRDefault="00DB421E">
      <w:pPr>
        <w:rPr>
          <w:del w:id="1022" w:author="Hallam Nasreddine" w:date="2022-04-04T17:59:00Z"/>
        </w:rPr>
        <w:pPrChange w:id="1023" w:author="Hallam Nasreddine" w:date="2022-04-04T17:59:00Z">
          <w:pPr>
            <w:pStyle w:val="Paragraphedeliste"/>
            <w:numPr>
              <w:ilvl w:val="1"/>
              <w:numId w:val="29"/>
            </w:numPr>
            <w:ind w:left="1440" w:hanging="360"/>
          </w:pPr>
        </w:pPrChange>
      </w:pPr>
      <w:del w:id="1024" w:author="Hallam Nasreddine" w:date="2022-04-04T17:59:00Z">
        <w:r w:rsidDel="00B8055E">
          <w:rPr>
            <w:b/>
            <w:bCs/>
          </w:rPr>
          <w:delText>A</w:delText>
        </w:r>
        <w:r w:rsidR="002A7E79" w:rsidRPr="002840CB" w:rsidDel="00B8055E">
          <w:rPr>
            <w:b/>
            <w:bCs/>
          </w:rPr>
          <w:delText>dmin_user_g</w:delText>
        </w:r>
        <w:r w:rsidR="002A7E79" w:rsidDel="00B8055E">
          <w:rPr>
            <w:b/>
            <w:bCs/>
          </w:rPr>
          <w:delText>r</w:delText>
        </w:r>
        <w:r w:rsidR="002A7E79" w:rsidRPr="002840CB" w:rsidDel="00B8055E">
          <w:rPr>
            <w:b/>
            <w:bCs/>
          </w:rPr>
          <w:delText xml:space="preserve">p- </w:delText>
        </w:r>
        <w:r w:rsidR="002A7E79" w:rsidRPr="002840CB" w:rsidDel="00B8055E">
          <w:delText xml:space="preserve">a group </w:delText>
        </w:r>
        <w:r w:rsidR="002A7E79" w:rsidDel="00B8055E">
          <w:delText xml:space="preserve">that </w:delText>
        </w:r>
        <w:r w:rsidR="002A7E79" w:rsidRPr="002840CB" w:rsidDel="00B8055E">
          <w:delText>consists of two user</w:delText>
        </w:r>
        <w:r w:rsidR="002A7E79" w:rsidDel="00B8055E">
          <w:delText xml:space="preserve">s that </w:delText>
        </w:r>
        <w:r w:rsidR="0045548B" w:rsidDel="00B8055E">
          <w:delText xml:space="preserve">only </w:delText>
        </w:r>
        <w:r w:rsidR="002A7E79" w:rsidDel="00B8055E">
          <w:delText>a superuser can set</w:delText>
        </w:r>
        <w:r w:rsidR="002A7E79" w:rsidRPr="002840CB" w:rsidDel="00B8055E">
          <w:rPr>
            <w:b/>
            <w:bCs/>
          </w:rPr>
          <w:delText>.</w:delText>
        </w:r>
        <w:r w:rsidR="002A7E79" w:rsidDel="00B8055E">
          <w:rPr>
            <w:b/>
            <w:bCs/>
          </w:rPr>
          <w:delText xml:space="preserve"> </w:delText>
        </w:r>
        <w:r w:rsidR="002A7E79" w:rsidRPr="002840CB" w:rsidDel="00B8055E">
          <w:delText>Members</w:delText>
        </w:r>
        <w:r w:rsidR="002A7E79" w:rsidDel="00B8055E">
          <w:delText xml:space="preserve"> of this group</w:delText>
        </w:r>
        <w:r w:rsidR="002A7E79" w:rsidRPr="002840CB" w:rsidDel="00B8055E">
          <w:delText xml:space="preserve"> are responsible </w:delText>
        </w:r>
        <w:r w:rsidR="002A7E79" w:rsidDel="00B8055E">
          <w:delText xml:space="preserve">to </w:delText>
        </w:r>
        <w:r w:rsidR="0045548B" w:rsidDel="00B8055E">
          <w:delText>access/</w:delText>
        </w:r>
        <w:r w:rsidR="002A7E79" w:rsidDel="00B8055E">
          <w:delText xml:space="preserve">manage users from group </w:delText>
        </w:r>
        <w:r w:rsidR="002A7E79" w:rsidRPr="002840CB" w:rsidDel="00B8055E">
          <w:rPr>
            <w:b/>
            <w:bCs/>
          </w:rPr>
          <w:delText>members</w:delText>
        </w:r>
        <w:r w:rsidR="002A7E79" w:rsidDel="00B8055E">
          <w:rPr>
            <w:b/>
            <w:bCs/>
          </w:rPr>
          <w:delText xml:space="preserve"> (defined above). </w:delText>
        </w:r>
        <w:r w:rsidR="0045548B" w:rsidDel="00B8055E">
          <w:delText xml:space="preserve">They </w:delText>
        </w:r>
        <w:r w:rsidR="002A7E79" w:rsidDel="00B8055E">
          <w:delText>are granted with privileges to:</w:delText>
        </w:r>
      </w:del>
    </w:p>
    <w:p w14:paraId="28031BAB" w14:textId="36029F0A" w:rsidR="002A7E79" w:rsidDel="00B8055E" w:rsidRDefault="002A7E79">
      <w:pPr>
        <w:rPr>
          <w:del w:id="1025" w:author="Hallam Nasreddine" w:date="2022-04-04T17:59:00Z"/>
        </w:rPr>
        <w:pPrChange w:id="1026" w:author="Hallam Nasreddine" w:date="2022-04-04T17:59:00Z">
          <w:pPr>
            <w:pStyle w:val="Paragraphedeliste"/>
            <w:numPr>
              <w:ilvl w:val="2"/>
              <w:numId w:val="29"/>
            </w:numPr>
            <w:ind w:left="1276" w:hanging="567"/>
          </w:pPr>
        </w:pPrChange>
      </w:pPr>
      <w:del w:id="1027" w:author="Hallam Nasreddine" w:date="2022-04-04T17:59:00Z">
        <w:r w:rsidDel="00B8055E">
          <w:delText xml:space="preserve">add/delete/block/warn ... users in </w:delText>
        </w:r>
        <w:r w:rsidR="00DB421E" w:rsidRPr="007362F5" w:rsidDel="00B8055E">
          <w:rPr>
            <w:b/>
            <w:bCs/>
          </w:rPr>
          <w:delText>M</w:delText>
        </w:r>
        <w:r w:rsidRPr="007362F5" w:rsidDel="00B8055E">
          <w:rPr>
            <w:b/>
            <w:bCs/>
          </w:rPr>
          <w:delText>embers</w:delText>
        </w:r>
        <w:r w:rsidDel="00B8055E">
          <w:delText xml:space="preserve"> group.</w:delText>
        </w:r>
      </w:del>
    </w:p>
    <w:p w14:paraId="1A493C00" w14:textId="66D57071" w:rsidR="002A7E79" w:rsidDel="00B8055E" w:rsidRDefault="002A7E79">
      <w:pPr>
        <w:rPr>
          <w:del w:id="1028" w:author="Hallam Nasreddine" w:date="2022-04-04T17:59:00Z"/>
        </w:rPr>
        <w:pPrChange w:id="1029" w:author="Hallam Nasreddine" w:date="2022-04-04T17:59:00Z">
          <w:pPr>
            <w:pStyle w:val="Paragraphedeliste"/>
            <w:numPr>
              <w:ilvl w:val="2"/>
              <w:numId w:val="29"/>
            </w:numPr>
            <w:ind w:left="1276" w:hanging="567"/>
          </w:pPr>
        </w:pPrChange>
      </w:pPr>
      <w:del w:id="1030" w:author="Hallam Nasreddine" w:date="2022-04-04T17:59:00Z">
        <w:r w:rsidDel="00B8055E">
          <w:delText xml:space="preserve">Please set </w:delText>
        </w:r>
        <w:r w:rsidR="00DB421E" w:rsidDel="00B8055E">
          <w:delText>one</w:delText>
        </w:r>
        <w:r w:rsidDel="00B8055E">
          <w:delText xml:space="preserve"> user </w:delText>
        </w:r>
        <w:r w:rsidR="00DB421E" w:rsidDel="00B8055E">
          <w:delText xml:space="preserve">in </w:delText>
        </w:r>
        <w:r w:rsidDel="00B8055E">
          <w:delText>this group with the following credentials:</w:delText>
        </w:r>
        <w:r w:rsidDel="00B8055E">
          <w:br/>
          <w:delText xml:space="preserve">user: </w:delText>
        </w:r>
        <w:r w:rsidRPr="007362F5" w:rsidDel="00B8055E">
          <w:rPr>
            <w:b/>
            <w:bCs/>
            <w:color w:val="C00000"/>
          </w:rPr>
          <w:delText>user_manager1</w:delText>
        </w:r>
        <w:r w:rsidDel="00B8055E">
          <w:delText>, passwd: 456</w:delText>
        </w:r>
      </w:del>
    </w:p>
    <w:p w14:paraId="6F4EC28C" w14:textId="25479E6E" w:rsidR="0045548B" w:rsidRPr="007362F5" w:rsidDel="00B8055E" w:rsidRDefault="0045548B">
      <w:pPr>
        <w:rPr>
          <w:del w:id="1031" w:author="Hallam Nasreddine" w:date="2022-04-04T17:59:00Z"/>
        </w:rPr>
        <w:pPrChange w:id="1032" w:author="Hallam Nasreddine" w:date="2022-04-04T17:59:00Z">
          <w:pPr>
            <w:pStyle w:val="Paragraphedeliste"/>
          </w:pPr>
        </w:pPrChange>
      </w:pPr>
    </w:p>
    <w:p w14:paraId="068F8D6B" w14:textId="0648914B" w:rsidR="002A7E79" w:rsidDel="00B8055E" w:rsidRDefault="00DB421E">
      <w:pPr>
        <w:rPr>
          <w:del w:id="1033" w:author="Hallam Nasreddine" w:date="2022-04-04T17:59:00Z"/>
        </w:rPr>
        <w:pPrChange w:id="1034" w:author="Hallam Nasreddine" w:date="2022-04-04T17:59:00Z">
          <w:pPr>
            <w:pStyle w:val="Paragraphedeliste"/>
            <w:numPr>
              <w:ilvl w:val="1"/>
              <w:numId w:val="29"/>
            </w:numPr>
            <w:ind w:left="1440" w:hanging="360"/>
          </w:pPr>
        </w:pPrChange>
      </w:pPr>
      <w:del w:id="1035" w:author="Hallam Nasreddine" w:date="2022-04-04T17:59:00Z">
        <w:r w:rsidDel="00B8055E">
          <w:rPr>
            <w:b/>
            <w:bCs/>
          </w:rPr>
          <w:delText>A</w:delText>
        </w:r>
        <w:r w:rsidR="002A7E79" w:rsidRPr="00E044B7" w:rsidDel="00B8055E">
          <w:rPr>
            <w:b/>
            <w:bCs/>
          </w:rPr>
          <w:delText>dmin_Item_g</w:delText>
        </w:r>
        <w:r w:rsidR="002A7E79" w:rsidDel="00B8055E">
          <w:rPr>
            <w:b/>
            <w:bCs/>
          </w:rPr>
          <w:delText>r</w:delText>
        </w:r>
        <w:r w:rsidR="002A7E79" w:rsidRPr="00E044B7" w:rsidDel="00B8055E">
          <w:rPr>
            <w:b/>
            <w:bCs/>
          </w:rPr>
          <w:delText>p</w:delText>
        </w:r>
        <w:r w:rsidR="002A7E79" w:rsidDel="00B8055E">
          <w:delText xml:space="preserve">- </w:delText>
        </w:r>
        <w:r w:rsidR="002A7E79" w:rsidRPr="00FC4C2D" w:rsidDel="00B8055E">
          <w:delText xml:space="preserve">a group that consists of two users </w:delText>
        </w:r>
        <w:r w:rsidR="002A7E79" w:rsidDel="00B8055E">
          <w:delText xml:space="preserve">that </w:delText>
        </w:r>
        <w:r w:rsidR="0045548B" w:rsidDel="00B8055E">
          <w:delText xml:space="preserve">only </w:delText>
        </w:r>
        <w:r w:rsidR="002A7E79" w:rsidDel="00B8055E">
          <w:delText>a superuser can set</w:delText>
        </w:r>
        <w:r w:rsidR="002A7E79" w:rsidRPr="002840CB" w:rsidDel="00B8055E">
          <w:rPr>
            <w:b/>
            <w:bCs/>
          </w:rPr>
          <w:delText>.</w:delText>
        </w:r>
        <w:r w:rsidR="002A7E79" w:rsidRPr="00FC4C2D" w:rsidDel="00B8055E">
          <w:rPr>
            <w:b/>
            <w:bCs/>
          </w:rPr>
          <w:delText xml:space="preserve"> </w:delText>
        </w:r>
        <w:r w:rsidR="002A7E79" w:rsidDel="00B8055E">
          <w:delText xml:space="preserve">Members </w:delText>
        </w:r>
        <w:r w:rsidR="002A7E79" w:rsidRPr="002840CB" w:rsidDel="00B8055E">
          <w:delText>of this group</w:delText>
        </w:r>
        <w:r w:rsidR="002A7E79" w:rsidDel="00B8055E">
          <w:rPr>
            <w:b/>
            <w:bCs/>
          </w:rPr>
          <w:delText xml:space="preserve"> </w:delText>
        </w:r>
        <w:r w:rsidR="002A7E79" w:rsidDel="00B8055E">
          <w:delText xml:space="preserve">are </w:delText>
        </w:r>
        <w:r w:rsidR="0045548B" w:rsidDel="00B8055E">
          <w:delText>responsible to access/</w:delText>
        </w:r>
        <w:r w:rsidR="002A7E79" w:rsidDel="00B8055E">
          <w:delText xml:space="preserve">manage </w:delText>
        </w:r>
        <w:r w:rsidR="002A7E79" w:rsidRPr="00911814" w:rsidDel="00B8055E">
          <w:delText>items</w:delText>
        </w:r>
        <w:r w:rsidR="0045548B" w:rsidDel="00B8055E">
          <w:delText>. They are granted with privileges to:</w:delText>
        </w:r>
      </w:del>
    </w:p>
    <w:p w14:paraId="26DFE1C8" w14:textId="2DD804F4" w:rsidR="002A7E79" w:rsidDel="00B8055E" w:rsidRDefault="002A7E79">
      <w:pPr>
        <w:rPr>
          <w:del w:id="1036" w:author="Hallam Nasreddine" w:date="2022-04-04T17:59:00Z"/>
        </w:rPr>
        <w:pPrChange w:id="1037" w:author="Hallam Nasreddine" w:date="2022-04-04T17:59:00Z">
          <w:pPr>
            <w:pStyle w:val="Paragraphedeliste"/>
            <w:numPr>
              <w:ilvl w:val="2"/>
              <w:numId w:val="29"/>
            </w:numPr>
            <w:ind w:left="1276" w:hanging="567"/>
          </w:pPr>
        </w:pPrChange>
      </w:pPr>
      <w:del w:id="1038" w:author="Hallam Nasreddine" w:date="2022-04-04T17:59:00Z">
        <w:r w:rsidDel="00B8055E">
          <w:delText>add/delete/</w:delText>
        </w:r>
        <w:r w:rsidR="0045548B" w:rsidDel="00B8055E">
          <w:delText>change items</w:delText>
        </w:r>
        <w:r w:rsidDel="00B8055E">
          <w:delText>.</w:delText>
        </w:r>
      </w:del>
    </w:p>
    <w:p w14:paraId="75E5818E" w14:textId="62D61CF1" w:rsidR="002A7E79" w:rsidDel="00B8055E" w:rsidRDefault="002A7E79">
      <w:pPr>
        <w:rPr>
          <w:del w:id="1039" w:author="Hallam Nasreddine" w:date="2022-04-04T17:59:00Z"/>
        </w:rPr>
        <w:pPrChange w:id="1040" w:author="Hallam Nasreddine" w:date="2022-04-04T17:59:00Z">
          <w:pPr>
            <w:pStyle w:val="Paragraphedeliste"/>
            <w:numPr>
              <w:ilvl w:val="2"/>
              <w:numId w:val="29"/>
            </w:numPr>
            <w:ind w:left="1276" w:hanging="567"/>
          </w:pPr>
        </w:pPrChange>
      </w:pPr>
      <w:del w:id="1041" w:author="Hallam Nasreddine" w:date="2022-04-04T17:59:00Z">
        <w:r w:rsidDel="00B8055E">
          <w:delText>Please set a user of this group with the following credentials:</w:delText>
        </w:r>
        <w:r w:rsidDel="00B8055E">
          <w:br/>
          <w:delText xml:space="preserve">user: </w:delText>
        </w:r>
        <w:r w:rsidR="0045548B" w:rsidDel="00B8055E">
          <w:rPr>
            <w:b/>
            <w:bCs/>
            <w:color w:val="C00000"/>
          </w:rPr>
          <w:delText>item</w:delText>
        </w:r>
        <w:r w:rsidRPr="002840CB" w:rsidDel="00B8055E">
          <w:rPr>
            <w:b/>
            <w:bCs/>
            <w:color w:val="C00000"/>
          </w:rPr>
          <w:delText>_manager1</w:delText>
        </w:r>
        <w:r w:rsidDel="00B8055E">
          <w:delText xml:space="preserve">, passwd: </w:delText>
        </w:r>
        <w:r w:rsidR="0045548B" w:rsidDel="00B8055E">
          <w:delText>789</w:delText>
        </w:r>
      </w:del>
    </w:p>
    <w:p w14:paraId="5D389C67" w14:textId="4B212B2F" w:rsidR="002A7E79" w:rsidRPr="007362F5" w:rsidDel="00B8055E" w:rsidRDefault="002A7E79">
      <w:pPr>
        <w:rPr>
          <w:del w:id="1042" w:author="Hallam Nasreddine" w:date="2022-04-04T17:59:00Z"/>
        </w:rPr>
        <w:pPrChange w:id="1043" w:author="Hallam Nasreddine" w:date="2022-04-04T17:59:00Z">
          <w:pPr>
            <w:pStyle w:val="Paragraphedeliste"/>
          </w:pPr>
        </w:pPrChange>
      </w:pPr>
    </w:p>
    <w:p w14:paraId="5AB8990B" w14:textId="05156C77" w:rsidR="00AD531E" w:rsidRPr="004850FB" w:rsidDel="00B8055E" w:rsidRDefault="00DB421E">
      <w:pPr>
        <w:rPr>
          <w:del w:id="1044" w:author="Hallam Nasreddine" w:date="2022-04-04T17:59:00Z"/>
        </w:rPr>
        <w:pPrChange w:id="1045" w:author="Hallam Nasreddine" w:date="2022-04-04T17:59:00Z">
          <w:pPr>
            <w:pStyle w:val="Paragraphedeliste"/>
            <w:numPr>
              <w:ilvl w:val="1"/>
              <w:numId w:val="29"/>
            </w:numPr>
            <w:ind w:left="1440" w:hanging="360"/>
          </w:pPr>
        </w:pPrChange>
      </w:pPr>
      <w:del w:id="1046" w:author="Hallam Nasreddine" w:date="2022-04-04T17:59:00Z">
        <w:r w:rsidDel="00B8055E">
          <w:rPr>
            <w:b/>
            <w:bCs/>
          </w:rPr>
          <w:delText>A</w:delText>
        </w:r>
        <w:r w:rsidR="00AD531E" w:rsidDel="00B8055E">
          <w:rPr>
            <w:b/>
            <w:bCs/>
          </w:rPr>
          <w:delText>dmin_super_g</w:delText>
        </w:r>
        <w:r w:rsidR="005435EE" w:rsidDel="00B8055E">
          <w:rPr>
            <w:b/>
            <w:bCs/>
          </w:rPr>
          <w:delText>r</w:delText>
        </w:r>
        <w:r w:rsidR="00AD531E" w:rsidDel="00B8055E">
          <w:rPr>
            <w:b/>
            <w:bCs/>
          </w:rPr>
          <w:delText>p</w:delText>
        </w:r>
        <w:r w:rsidR="00AD531E" w:rsidDel="00B8055E">
          <w:delText xml:space="preserve">: </w:delText>
        </w:r>
        <w:r w:rsidR="0045548B" w:rsidDel="00B8055E">
          <w:delText xml:space="preserve">a </w:delText>
        </w:r>
        <w:r w:rsidR="00AD531E" w:rsidDel="00B8055E">
          <w:delText xml:space="preserve">member of this group can </w:delText>
        </w:r>
        <w:r w:rsidR="00AD531E" w:rsidRPr="004850FB" w:rsidDel="00B8055E">
          <w:delText>manage all registered users</w:delText>
        </w:r>
        <w:r w:rsidR="00AD531E" w:rsidDel="00B8055E">
          <w:delText xml:space="preserve"> (client members and the </w:delText>
        </w:r>
        <w:r w:rsidR="0045548B" w:rsidDel="00B8055E">
          <w:delText xml:space="preserve">above two </w:delText>
        </w:r>
        <w:r w:rsidR="00AD531E" w:rsidDel="00B8055E">
          <w:delText xml:space="preserve">admin </w:delText>
        </w:r>
        <w:r w:rsidR="0045548B" w:rsidDel="00B8055E">
          <w:delText xml:space="preserve">group </w:delText>
        </w:r>
        <w:r w:rsidR="00AD531E" w:rsidDel="00B8055E">
          <w:delText>members as well)</w:delText>
        </w:r>
        <w:r w:rsidR="00AD531E" w:rsidRPr="004850FB" w:rsidDel="00B8055E">
          <w:delText xml:space="preserve">, items, and all </w:delText>
        </w:r>
        <w:r w:rsidR="00AD531E" w:rsidDel="00B8055E">
          <w:delText>other interactions:</w:delText>
        </w:r>
        <w:r w:rsidR="00AD531E" w:rsidRPr="004850FB" w:rsidDel="00B8055E">
          <w:delText xml:space="preserve"> </w:delText>
        </w:r>
      </w:del>
    </w:p>
    <w:p w14:paraId="4205C8E9" w14:textId="6A7BCB16" w:rsidR="00A674A2" w:rsidDel="00B8055E" w:rsidRDefault="00DB421E">
      <w:pPr>
        <w:rPr>
          <w:del w:id="1047" w:author="Hallam Nasreddine" w:date="2022-04-04T17:59:00Z"/>
        </w:rPr>
        <w:pPrChange w:id="1048" w:author="Hallam Nasreddine" w:date="2022-04-04T17:59:00Z">
          <w:pPr>
            <w:pStyle w:val="Paragraphedeliste"/>
            <w:numPr>
              <w:ilvl w:val="3"/>
              <w:numId w:val="26"/>
            </w:numPr>
            <w:ind w:left="990" w:hanging="270"/>
          </w:pPr>
        </w:pPrChange>
      </w:pPr>
      <w:del w:id="1049" w:author="Hallam Nasreddine" w:date="2022-04-04T17:59:00Z">
        <w:r w:rsidDel="00B8055E">
          <w:delText>A</w:delText>
        </w:r>
        <w:r w:rsidR="00A674A2" w:rsidDel="00B8055E">
          <w:delText xml:space="preserve"> user of this group is called superuser.</w:delText>
        </w:r>
      </w:del>
    </w:p>
    <w:p w14:paraId="76D40EC3" w14:textId="32CA8BA1" w:rsidR="00AD531E" w:rsidDel="00B8055E" w:rsidRDefault="00AD531E">
      <w:pPr>
        <w:rPr>
          <w:del w:id="1050" w:author="Hallam Nasreddine" w:date="2022-04-04T17:59:00Z"/>
        </w:rPr>
        <w:pPrChange w:id="1051" w:author="Hallam Nasreddine" w:date="2022-04-04T17:59:00Z">
          <w:pPr>
            <w:pStyle w:val="Paragraphedeliste"/>
            <w:numPr>
              <w:ilvl w:val="3"/>
              <w:numId w:val="26"/>
            </w:numPr>
            <w:ind w:left="990" w:hanging="270"/>
          </w:pPr>
        </w:pPrChange>
      </w:pPr>
      <w:del w:id="1052" w:author="Hallam Nasreddine" w:date="2022-04-04T17:59:00Z">
        <w:r w:rsidRPr="5A816894" w:rsidDel="00B8055E">
          <w:delText xml:space="preserve">add/delete/change/block/flag/warn... </w:delText>
        </w:r>
        <w:r w:rsidR="00DB421E" w:rsidDel="00B8055E">
          <w:delText>member users and the above two admin group users as well.</w:delText>
        </w:r>
      </w:del>
    </w:p>
    <w:p w14:paraId="1C82A3D6" w14:textId="0D0BADE5" w:rsidR="00AD531E" w:rsidRPr="0088229D" w:rsidDel="00B8055E" w:rsidRDefault="00AD531E">
      <w:pPr>
        <w:rPr>
          <w:del w:id="1053" w:author="Hallam Nasreddine" w:date="2022-04-04T17:59:00Z"/>
        </w:rPr>
        <w:pPrChange w:id="1054" w:author="Hallam Nasreddine" w:date="2022-04-04T17:59:00Z">
          <w:pPr>
            <w:pStyle w:val="Paragraphedeliste"/>
            <w:numPr>
              <w:ilvl w:val="3"/>
              <w:numId w:val="26"/>
            </w:numPr>
            <w:ind w:left="990" w:hanging="270"/>
          </w:pPr>
        </w:pPrChange>
      </w:pPr>
      <w:del w:id="1055" w:author="Hallam Nasreddine" w:date="2022-04-04T17:59:00Z">
        <w:r w:rsidDel="00B8055E">
          <w:delText xml:space="preserve">Add (but not delete or change) other new </w:delText>
        </w:r>
        <w:r w:rsidR="00DB421E" w:rsidDel="00B8055E">
          <w:delText xml:space="preserve">peer </w:delText>
        </w:r>
        <w:r w:rsidDel="00B8055E">
          <w:delText xml:space="preserve">members to </w:delText>
        </w:r>
        <w:r w:rsidDel="00B8055E">
          <w:rPr>
            <w:b/>
            <w:bCs/>
          </w:rPr>
          <w:delText>admin_super_gp.</w:delText>
        </w:r>
      </w:del>
    </w:p>
    <w:p w14:paraId="404751E4" w14:textId="7CD33436" w:rsidR="00AD531E" w:rsidDel="00B8055E" w:rsidRDefault="00AD531E">
      <w:pPr>
        <w:rPr>
          <w:del w:id="1056" w:author="Hallam Nasreddine" w:date="2022-04-04T17:59:00Z"/>
        </w:rPr>
        <w:pPrChange w:id="1057" w:author="Hallam Nasreddine" w:date="2022-04-04T17:59:00Z">
          <w:pPr>
            <w:pStyle w:val="Paragraphedeliste"/>
            <w:numPr>
              <w:ilvl w:val="3"/>
              <w:numId w:val="26"/>
            </w:numPr>
            <w:ind w:left="990" w:hanging="360"/>
          </w:pPr>
        </w:pPrChange>
      </w:pPr>
      <w:del w:id="1058" w:author="Hallam Nasreddine" w:date="2022-04-04T17:59:00Z">
        <w:r w:rsidDel="00B8055E">
          <w:delText>E</w:delText>
        </w:r>
        <w:r w:rsidRPr="0088229D" w:rsidDel="00B8055E">
          <w:delText xml:space="preserve">ach admin operation </w:delText>
        </w:r>
        <w:r w:rsidDel="00B8055E">
          <w:delText>should</w:delText>
        </w:r>
        <w:r w:rsidRPr="0088229D" w:rsidDel="00B8055E">
          <w:delText xml:space="preserve"> be archived in a log</w:delText>
        </w:r>
      </w:del>
    </w:p>
    <w:p w14:paraId="20C9342E" w14:textId="0BDED87C" w:rsidR="00AD531E" w:rsidRPr="00486C46" w:rsidDel="00B8055E" w:rsidRDefault="00A674A2">
      <w:pPr>
        <w:rPr>
          <w:del w:id="1059" w:author="Hallam Nasreddine" w:date="2022-04-04T17:59:00Z"/>
        </w:rPr>
        <w:pPrChange w:id="1060" w:author="Hallam Nasreddine" w:date="2022-04-04T17:59:00Z">
          <w:pPr>
            <w:pStyle w:val="Paragraphedeliste"/>
            <w:numPr>
              <w:ilvl w:val="3"/>
              <w:numId w:val="26"/>
            </w:numPr>
            <w:ind w:left="990" w:hanging="360"/>
          </w:pPr>
        </w:pPrChange>
      </w:pPr>
      <w:del w:id="1061" w:author="Hallam Nasreddine" w:date="2022-04-04T17:59:00Z">
        <w:r w:rsidDel="00B8055E">
          <w:delText>Initially, create a superuser</w:delText>
        </w:r>
        <w:r w:rsidR="00AD531E" w:rsidDel="00B8055E">
          <w:delText>: nasr, with passwd: 123 as a member</w:delText>
        </w:r>
        <w:r w:rsidDel="00B8055E">
          <w:delText xml:space="preserve"> of this group.</w:delText>
        </w:r>
      </w:del>
    </w:p>
    <w:p w14:paraId="39D16B6A" w14:textId="1AC898E7" w:rsidR="00A674A2" w:rsidDel="00B8055E" w:rsidRDefault="00FC4C2D">
      <w:pPr>
        <w:rPr>
          <w:del w:id="1062" w:author="Hallam Nasreddine" w:date="2022-04-04T17:59:00Z"/>
        </w:rPr>
        <w:pPrChange w:id="1063" w:author="Hallam Nasreddine" w:date="2022-04-04T17:59:00Z">
          <w:pPr>
            <w:pStyle w:val="Paragraphedeliste"/>
          </w:pPr>
        </w:pPrChange>
      </w:pPr>
      <w:del w:id="1064" w:author="Hallam Nasreddine" w:date="2022-04-04T17:59:00Z">
        <w:r w:rsidDel="00B8055E">
          <w:delText xml:space="preserve"> </w:delText>
        </w:r>
      </w:del>
    </w:p>
    <w:p w14:paraId="65039328" w14:textId="3089CD04" w:rsidR="004850FB" w:rsidRPr="00C3230B" w:rsidDel="00B8055E" w:rsidRDefault="009C05E9">
      <w:pPr>
        <w:rPr>
          <w:del w:id="1065" w:author="Hallam Nasreddine" w:date="2022-04-04T17:59:00Z"/>
        </w:rPr>
        <w:pPrChange w:id="1066" w:author="Hallam Nasreddine" w:date="2022-04-04T17:59:00Z">
          <w:pPr>
            <w:pStyle w:val="Titre2"/>
          </w:pPr>
        </w:pPrChange>
      </w:pPr>
      <w:bookmarkStart w:id="1067" w:name="_Toc99971479"/>
      <w:del w:id="1068" w:author="Hallam Nasreddine" w:date="2022-04-04T17:59:00Z">
        <w:r w:rsidDel="00B8055E">
          <w:delText>3</w:delText>
        </w:r>
        <w:r w:rsidR="004850FB" w:rsidRPr="00C3230B" w:rsidDel="00B8055E">
          <w:delText xml:space="preserve">.2 </w:delText>
        </w:r>
        <w:r w:rsidR="00DB421E" w:rsidDel="00B8055E">
          <w:delText>W</w:delText>
        </w:r>
        <w:r w:rsidR="004850FB" w:rsidRPr="00C3230B" w:rsidDel="00B8055E">
          <w:delText>eb</w:delText>
        </w:r>
        <w:r w:rsidR="00DB421E" w:rsidDel="00B8055E">
          <w:delText>site</w:delText>
        </w:r>
        <w:r w:rsidR="004850FB" w:rsidRPr="00C3230B" w:rsidDel="00B8055E">
          <w:delText xml:space="preserve"> </w:delText>
        </w:r>
        <w:r w:rsidR="00DB421E" w:rsidDel="00B8055E">
          <w:rPr>
            <w:color w:val="FFFFFF" w:themeColor="background1"/>
            <w:highlight w:val="red"/>
          </w:rPr>
          <w:delText>U</w:delText>
        </w:r>
        <w:r w:rsidR="004850FB" w:rsidRPr="007362F5" w:rsidDel="00B8055E">
          <w:rPr>
            <w:color w:val="FFFFFF" w:themeColor="background1"/>
            <w:highlight w:val="red"/>
          </w:rPr>
          <w:delText xml:space="preserve">ser </w:delText>
        </w:r>
        <w:r w:rsidR="00DB421E" w:rsidDel="00B8055E">
          <w:rPr>
            <w:color w:val="FFFFFF" w:themeColor="background1"/>
            <w:highlight w:val="red"/>
          </w:rPr>
          <w:delText>M</w:delText>
        </w:r>
        <w:r w:rsidR="006C25BA" w:rsidRPr="007362F5" w:rsidDel="00B8055E">
          <w:rPr>
            <w:color w:val="FFFFFF" w:themeColor="background1"/>
            <w:highlight w:val="red"/>
          </w:rPr>
          <w:delText>anagement</w:delText>
        </w:r>
        <w:r w:rsidR="00DB421E" w:rsidDel="00B8055E">
          <w:delText xml:space="preserve"> Application</w:delText>
        </w:r>
        <w:bookmarkEnd w:id="1067"/>
      </w:del>
    </w:p>
    <w:p w14:paraId="5020A658" w14:textId="18F56766" w:rsidR="00BE469F" w:rsidDel="00B8055E" w:rsidRDefault="009C05E9">
      <w:pPr>
        <w:rPr>
          <w:del w:id="1069" w:author="Hallam Nasreddine" w:date="2022-04-04T17:59:00Z"/>
        </w:rPr>
      </w:pPr>
      <w:del w:id="1070" w:author="Hallam Nasreddine" w:date="2022-04-04T17:59:00Z">
        <w:r w:rsidDel="00B8055E">
          <w:delText xml:space="preserve">This application is to manage the </w:delText>
        </w:r>
        <w:r w:rsidR="00EF1352" w:rsidDel="00B8055E">
          <w:delText>Member users and visitors.</w:delText>
        </w:r>
      </w:del>
    </w:p>
    <w:p w14:paraId="553162A9" w14:textId="24AC530E" w:rsidR="004850FB" w:rsidRPr="00827EAD" w:rsidDel="00B8055E" w:rsidRDefault="00BE469F">
      <w:pPr>
        <w:rPr>
          <w:del w:id="1071" w:author="Hallam Nasreddine" w:date="2022-04-04T17:59:00Z"/>
        </w:rPr>
        <w:pPrChange w:id="1072" w:author="Hallam Nasreddine" w:date="2022-04-04T17:59:00Z">
          <w:pPr>
            <w:pStyle w:val="Paragraphedeliste"/>
            <w:numPr>
              <w:numId w:val="30"/>
            </w:numPr>
            <w:ind w:hanging="360"/>
          </w:pPr>
        </w:pPrChange>
      </w:pPr>
      <w:del w:id="1073" w:author="Hallam Nasreddine" w:date="2022-04-04T17:59:00Z">
        <w:r w:rsidRPr="00827EAD" w:rsidDel="00B8055E">
          <w:delText xml:space="preserve">a visitor </w:delText>
        </w:r>
        <w:r w:rsidR="00DB421E" w:rsidDel="00B8055E">
          <w:delText xml:space="preserve">is a </w:delText>
        </w:r>
        <w:r w:rsidRPr="00827EAD" w:rsidDel="00B8055E">
          <w:delText>non-registered us</w:delText>
        </w:r>
        <w:r w:rsidR="00DB421E" w:rsidDel="00B8055E">
          <w:delText xml:space="preserve">er who </w:delText>
        </w:r>
        <w:r w:rsidRPr="00827EAD" w:rsidDel="00B8055E">
          <w:delText>can:</w:delText>
        </w:r>
      </w:del>
    </w:p>
    <w:p w14:paraId="62A2D445" w14:textId="1DEE6651" w:rsidR="004850FB" w:rsidRPr="007362F5" w:rsidDel="00B8055E" w:rsidRDefault="004850FB">
      <w:pPr>
        <w:rPr>
          <w:del w:id="1074" w:author="Hallam Nasreddine" w:date="2022-04-04T17:59:00Z"/>
        </w:rPr>
        <w:pPrChange w:id="1075" w:author="Hallam Nasreddine" w:date="2022-04-04T17:59:00Z">
          <w:pPr>
            <w:pStyle w:val="Paragraphedeliste"/>
            <w:numPr>
              <w:numId w:val="17"/>
            </w:numPr>
            <w:ind w:left="1350" w:hanging="360"/>
          </w:pPr>
        </w:pPrChange>
      </w:pPr>
      <w:del w:id="1076" w:author="Hallam Nasreddine" w:date="2022-04-04T17:59:00Z">
        <w:r w:rsidRPr="0043657A" w:rsidDel="00B8055E">
          <w:delText xml:space="preserve">access and browse some of </w:delText>
        </w:r>
        <w:r w:rsidRPr="007362F5" w:rsidDel="00B8055E">
          <w:delText>the web</w:delText>
        </w:r>
        <w:r w:rsidR="00DB421E" w:rsidDel="00B8055E">
          <w:delText xml:space="preserve">site content </w:delText>
        </w:r>
      </w:del>
    </w:p>
    <w:p w14:paraId="1BB643F8" w14:textId="11C9075A" w:rsidR="004850FB" w:rsidDel="00B8055E" w:rsidRDefault="00DB421E">
      <w:pPr>
        <w:rPr>
          <w:del w:id="1077" w:author="Hallam Nasreddine" w:date="2022-04-04T17:59:00Z"/>
        </w:rPr>
        <w:pPrChange w:id="1078" w:author="Hallam Nasreddine" w:date="2022-04-04T17:59:00Z">
          <w:pPr>
            <w:pStyle w:val="Paragraphedeliste"/>
            <w:numPr>
              <w:numId w:val="17"/>
            </w:numPr>
            <w:ind w:left="1350" w:hanging="360"/>
          </w:pPr>
        </w:pPrChange>
      </w:pPr>
      <w:del w:id="1079" w:author="Hallam Nasreddine" w:date="2022-04-04T17:59:00Z">
        <w:r w:rsidDel="00B8055E">
          <w:delText xml:space="preserve">choose to </w:delText>
        </w:r>
        <w:r w:rsidR="004850FB" w:rsidRPr="000D0870" w:rsidDel="00B8055E">
          <w:delText>register and obtain an account</w:delText>
        </w:r>
        <w:r w:rsidDel="00B8055E">
          <w:delText xml:space="preserve"> (in which case this </w:delText>
        </w:r>
        <w:r w:rsidR="00BE469F" w:rsidDel="00B8055E">
          <w:delText xml:space="preserve">user is added to </w:delText>
        </w:r>
        <w:r w:rsidDel="00B8055E">
          <w:rPr>
            <w:b/>
            <w:bCs/>
          </w:rPr>
          <w:delText>M</w:delText>
        </w:r>
        <w:r w:rsidR="00BE469F" w:rsidRPr="007362F5" w:rsidDel="00B8055E">
          <w:rPr>
            <w:b/>
            <w:bCs/>
          </w:rPr>
          <w:delText>embers</w:delText>
        </w:r>
        <w:r w:rsidR="00BE469F" w:rsidDel="00B8055E">
          <w:delText xml:space="preserve"> group automatically</w:delText>
        </w:r>
        <w:r w:rsidDel="00B8055E">
          <w:delText>)</w:delText>
        </w:r>
      </w:del>
    </w:p>
    <w:p w14:paraId="31923C8C" w14:textId="7E0C4B8A" w:rsidR="00BE469F" w:rsidRPr="00F01539" w:rsidDel="00B8055E" w:rsidRDefault="00DB421E">
      <w:pPr>
        <w:rPr>
          <w:del w:id="1080" w:author="Hallam Nasreddine" w:date="2022-04-04T17:59:00Z"/>
        </w:rPr>
        <w:pPrChange w:id="1081" w:author="Hallam Nasreddine" w:date="2022-04-04T17:59:00Z">
          <w:pPr>
            <w:pStyle w:val="Paragraphedeliste"/>
            <w:numPr>
              <w:numId w:val="30"/>
            </w:numPr>
            <w:ind w:hanging="360"/>
          </w:pPr>
        </w:pPrChange>
      </w:pPr>
      <w:del w:id="1082" w:author="Hallam Nasreddine" w:date="2022-04-04T17:59:00Z">
        <w:r w:rsidDel="00B8055E">
          <w:delText xml:space="preserve">a member is </w:delText>
        </w:r>
        <w:r w:rsidR="00BE469F" w:rsidRPr="00F01539" w:rsidDel="00B8055E">
          <w:delText>a registered user</w:delText>
        </w:r>
        <w:r w:rsidDel="00B8055E">
          <w:delText xml:space="preserve"> with an account</w:delText>
        </w:r>
        <w:r w:rsidR="000829D9" w:rsidDel="00B8055E">
          <w:delText xml:space="preserve"> with the following capabilities</w:delText>
        </w:r>
        <w:r w:rsidR="00BE469F" w:rsidRPr="00F01539" w:rsidDel="00B8055E">
          <w:delText>:</w:delText>
        </w:r>
      </w:del>
    </w:p>
    <w:p w14:paraId="38028D7E" w14:textId="330EB2A5" w:rsidR="00BE469F" w:rsidDel="00B8055E" w:rsidRDefault="00827EAD">
      <w:pPr>
        <w:rPr>
          <w:del w:id="1083" w:author="Hallam Nasreddine" w:date="2022-04-04T17:59:00Z"/>
        </w:rPr>
        <w:pPrChange w:id="1084" w:author="Hallam Nasreddine" w:date="2022-04-04T17:59:00Z">
          <w:pPr>
            <w:pStyle w:val="Paragraphedeliste"/>
            <w:numPr>
              <w:numId w:val="31"/>
            </w:numPr>
            <w:ind w:left="1440" w:hanging="360"/>
          </w:pPr>
        </w:pPrChange>
      </w:pPr>
      <w:del w:id="1085" w:author="Hallam Nasreddine" w:date="2022-04-04T17:59:00Z">
        <w:r w:rsidDel="00B8055E">
          <w:delText>login</w:delText>
        </w:r>
        <w:r w:rsidR="000829D9" w:rsidDel="00B8055E">
          <w:delText>/</w:delText>
        </w:r>
        <w:r w:rsidR="00BE469F" w:rsidRPr="006D7B6B" w:rsidDel="00B8055E">
          <w:delText>logout</w:delText>
        </w:r>
      </w:del>
    </w:p>
    <w:p w14:paraId="591F2310" w14:textId="4551F4A2" w:rsidR="000829D9" w:rsidRPr="006D7B6B" w:rsidDel="00B8055E" w:rsidRDefault="000829D9">
      <w:pPr>
        <w:rPr>
          <w:del w:id="1086" w:author="Hallam Nasreddine" w:date="2022-04-04T17:59:00Z"/>
        </w:rPr>
        <w:pPrChange w:id="1087" w:author="Hallam Nasreddine" w:date="2022-04-04T17:59:00Z">
          <w:pPr>
            <w:pStyle w:val="Paragraphedeliste"/>
            <w:numPr>
              <w:numId w:val="31"/>
            </w:numPr>
            <w:ind w:left="1440" w:hanging="360"/>
          </w:pPr>
        </w:pPrChange>
      </w:pPr>
      <w:del w:id="1088" w:author="Hallam Nasreddine" w:date="2022-04-04T17:59:00Z">
        <w:r w:rsidRPr="000D0870" w:rsidDel="00B8055E">
          <w:delText>reset password</w:delText>
        </w:r>
        <w:r w:rsidDel="00B8055E">
          <w:delText>, …</w:delText>
        </w:r>
      </w:del>
    </w:p>
    <w:p w14:paraId="394DAACE" w14:textId="59FD509D" w:rsidR="00BE469F" w:rsidDel="00B8055E" w:rsidRDefault="000829D9">
      <w:pPr>
        <w:rPr>
          <w:del w:id="1089" w:author="Hallam Nasreddine" w:date="2022-04-04T17:59:00Z"/>
        </w:rPr>
        <w:pPrChange w:id="1090" w:author="Hallam Nasreddine" w:date="2022-04-04T17:59:00Z">
          <w:pPr>
            <w:pStyle w:val="Paragraphedeliste"/>
            <w:numPr>
              <w:numId w:val="17"/>
            </w:numPr>
            <w:ind w:left="1350" w:hanging="360"/>
          </w:pPr>
        </w:pPrChange>
      </w:pPr>
      <w:del w:id="1091" w:author="Hallam Nasreddine" w:date="2022-04-04T17:59:00Z">
        <w:r w:rsidDel="00B8055E">
          <w:delText>has a profile that consists of a name, email, and an avatar picture. They can update their profile.</w:delText>
        </w:r>
      </w:del>
    </w:p>
    <w:p w14:paraId="6B6D91F2" w14:textId="3C8D405B" w:rsidR="004850FB" w:rsidRPr="00855FE1" w:rsidDel="00B8055E" w:rsidRDefault="0016574D">
      <w:pPr>
        <w:rPr>
          <w:del w:id="1092" w:author="Hallam Nasreddine" w:date="2022-04-04T17:59:00Z"/>
          <w:highlight w:val="yellow"/>
        </w:rPr>
        <w:pPrChange w:id="1093" w:author="Hallam Nasreddine" w:date="2022-04-04T17:59:00Z">
          <w:pPr>
            <w:pStyle w:val="Titre2"/>
          </w:pPr>
        </w:pPrChange>
      </w:pPr>
      <w:bookmarkStart w:id="1094" w:name="_Toc99971480"/>
      <w:del w:id="1095" w:author="Hallam Nasreddine" w:date="2022-04-04T17:59:00Z">
        <w:r w:rsidDel="00B8055E">
          <w:delText>3</w:delText>
        </w:r>
        <w:r w:rsidR="004850FB" w:rsidDel="00B8055E">
          <w:delText>.</w:delText>
        </w:r>
        <w:r w:rsidR="004850FB" w:rsidRPr="007362F5" w:rsidDel="00B8055E">
          <w:delText xml:space="preserve">3 </w:delText>
        </w:r>
        <w:r w:rsidR="000829D9" w:rsidDel="00B8055E">
          <w:delText xml:space="preserve">Website </w:delText>
        </w:r>
        <w:r w:rsidR="004850FB" w:rsidRPr="00855FE1" w:rsidDel="00B8055E">
          <w:rPr>
            <w:color w:val="FFFFFF" w:themeColor="background1"/>
            <w:highlight w:val="red"/>
          </w:rPr>
          <w:delText>Messag</w:delText>
        </w:r>
        <w:r w:rsidR="000829D9" w:rsidDel="00B8055E">
          <w:rPr>
            <w:color w:val="FFFFFF" w:themeColor="background1"/>
            <w:highlight w:val="red"/>
          </w:rPr>
          <w:delText>ing</w:delText>
        </w:r>
        <w:r w:rsidR="004850FB" w:rsidRPr="00855FE1" w:rsidDel="00B8055E">
          <w:rPr>
            <w:color w:val="FFFFFF" w:themeColor="background1"/>
            <w:highlight w:val="red"/>
          </w:rPr>
          <w:delText xml:space="preserve"> application</w:delText>
        </w:r>
        <w:bookmarkEnd w:id="1094"/>
        <w:r w:rsidR="004850FB" w:rsidRPr="007362F5" w:rsidDel="00B8055E">
          <w:rPr>
            <w:color w:val="FFFFFF" w:themeColor="background1"/>
          </w:rPr>
          <w:delText xml:space="preserve"> </w:delText>
        </w:r>
      </w:del>
    </w:p>
    <w:p w14:paraId="6571DA62" w14:textId="61BBADDB" w:rsidR="000829D9" w:rsidDel="00B8055E" w:rsidRDefault="000829D9">
      <w:pPr>
        <w:rPr>
          <w:del w:id="1096" w:author="Hallam Nasreddine" w:date="2022-04-04T17:59:00Z"/>
        </w:rPr>
      </w:pPr>
      <w:del w:id="1097" w:author="Hallam Nasreddine" w:date="2022-04-04T17:59:00Z">
        <w:r w:rsidDel="00B8055E">
          <w:delText xml:space="preserve">This application deals with the communication between </w:delText>
        </w:r>
        <w:r w:rsidRPr="007362F5" w:rsidDel="00B8055E">
          <w:rPr>
            <w:b/>
            <w:bCs/>
          </w:rPr>
          <w:delText>Member</w:delText>
        </w:r>
        <w:r w:rsidDel="00B8055E">
          <w:delText xml:space="preserve"> users only.</w:delText>
        </w:r>
      </w:del>
    </w:p>
    <w:p w14:paraId="497C515B" w14:textId="6B81BFB6" w:rsidR="000829D9" w:rsidDel="00B8055E" w:rsidRDefault="000829D9">
      <w:pPr>
        <w:rPr>
          <w:del w:id="1098" w:author="Hallam Nasreddine" w:date="2022-04-04T17:59:00Z"/>
        </w:rPr>
        <w:pPrChange w:id="1099" w:author="Hallam Nasreddine" w:date="2022-04-04T17:5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1100" w:author="Hallam Nasreddine" w:date="2022-04-04T17:59:00Z">
        <w:r w:rsidRPr="007362F5" w:rsidDel="00B8055E">
          <w:rPr>
            <w:b/>
            <w:bCs/>
          </w:rPr>
          <w:delText>Member</w:delText>
        </w:r>
        <w:r w:rsidDel="00B8055E">
          <w:delText xml:space="preserve"> users can send </w:delText>
        </w:r>
        <w:r w:rsidR="004850FB" w:rsidRPr="007362F5" w:rsidDel="00B8055E">
          <w:delText xml:space="preserve">private messages between </w:delText>
        </w:r>
        <w:r w:rsidDel="00B8055E">
          <w:delText>themselves</w:delText>
        </w:r>
      </w:del>
    </w:p>
    <w:p w14:paraId="0212D02F" w14:textId="427D3770" w:rsidR="000829D9" w:rsidDel="00B8055E" w:rsidRDefault="000829D9">
      <w:pPr>
        <w:rPr>
          <w:del w:id="1101" w:author="Hallam Nasreddine" w:date="2022-04-04T17:59:00Z"/>
        </w:rPr>
        <w:pPrChange w:id="1102" w:author="Hallam Nasreddine" w:date="2022-04-04T17:5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1103" w:author="Hallam Nasreddine" w:date="2022-04-04T17:59:00Z">
        <w:r w:rsidRPr="008100CA" w:rsidDel="00B8055E">
          <w:rPr>
            <w:b/>
            <w:bCs/>
          </w:rPr>
          <w:delText>Member</w:delText>
        </w:r>
        <w:r w:rsidDel="00B8055E">
          <w:delText xml:space="preserve"> users should be notified they have new messages upon login.</w:delText>
        </w:r>
      </w:del>
    </w:p>
    <w:p w14:paraId="290E5563" w14:textId="62B99369" w:rsidR="004850FB" w:rsidRPr="007362F5" w:rsidDel="00B8055E" w:rsidRDefault="000829D9">
      <w:pPr>
        <w:rPr>
          <w:del w:id="1104" w:author="Hallam Nasreddine" w:date="2022-04-04T17:59:00Z"/>
        </w:rPr>
        <w:pPrChange w:id="1105" w:author="Hallam Nasreddine" w:date="2022-04-04T17:59:00Z">
          <w:pPr>
            <w:pStyle w:val="Paragraphedeliste"/>
            <w:numPr>
              <w:numId w:val="40"/>
            </w:numPr>
            <w:ind w:left="1080" w:hanging="360"/>
          </w:pPr>
        </w:pPrChange>
      </w:pPr>
      <w:del w:id="1106" w:author="Hallam Nasreddine" w:date="2022-04-04T17:59:00Z">
        <w:r w:rsidRPr="008100CA" w:rsidDel="00B8055E">
          <w:rPr>
            <w:b/>
            <w:bCs/>
          </w:rPr>
          <w:delText>Member</w:delText>
        </w:r>
        <w:r w:rsidDel="00B8055E">
          <w:delText xml:space="preserve"> users must be able to </w:delText>
        </w:r>
        <w:r w:rsidR="004850FB" w:rsidRPr="007362F5" w:rsidDel="00B8055E">
          <w:delText>comment on an item</w:delText>
        </w:r>
        <w:r w:rsidDel="00B8055E">
          <w:delText xml:space="preserve"> in the Catalog application (defined below)</w:delText>
        </w:r>
      </w:del>
    </w:p>
    <w:p w14:paraId="25EE821F" w14:textId="098B50E7" w:rsidR="004850FB" w:rsidRPr="0088229D" w:rsidDel="00B8055E" w:rsidRDefault="0016574D">
      <w:pPr>
        <w:rPr>
          <w:del w:id="1107" w:author="Hallam Nasreddine" w:date="2022-04-04T17:59:00Z"/>
        </w:rPr>
        <w:pPrChange w:id="1108" w:author="Hallam Nasreddine" w:date="2022-04-04T17:59:00Z">
          <w:pPr>
            <w:pStyle w:val="Titre2"/>
          </w:pPr>
        </w:pPrChange>
      </w:pPr>
      <w:bookmarkStart w:id="1109" w:name="_Toc99971481"/>
      <w:del w:id="1110" w:author="Hallam Nasreddine" w:date="2022-04-04T17:59:00Z">
        <w:r w:rsidDel="00B8055E">
          <w:delText>3</w:delText>
        </w:r>
        <w:r w:rsidR="004850FB" w:rsidDel="00B8055E">
          <w:delText xml:space="preserve">.4 The </w:delText>
        </w:r>
        <w:r w:rsidR="000829D9" w:rsidDel="00B8055E">
          <w:delText xml:space="preserve">Website </w:delText>
        </w:r>
        <w:r w:rsidR="00BF1E51" w:rsidDel="00B8055E">
          <w:rPr>
            <w:color w:val="FFFFFF" w:themeColor="background1"/>
            <w:highlight w:val="red"/>
          </w:rPr>
          <w:delText>Item C</w:delText>
        </w:r>
        <w:r w:rsidR="000829D9" w:rsidDel="00B8055E">
          <w:rPr>
            <w:color w:val="FFFFFF" w:themeColor="background1"/>
            <w:highlight w:val="red"/>
          </w:rPr>
          <w:delText>atalog A</w:delText>
        </w:r>
        <w:r w:rsidR="004850FB" w:rsidRPr="001F3DCE" w:rsidDel="00B8055E">
          <w:rPr>
            <w:color w:val="FFFFFF" w:themeColor="background1"/>
            <w:highlight w:val="red"/>
          </w:rPr>
          <w:delText>pplication</w:delText>
        </w:r>
        <w:r w:rsidR="004850FB" w:rsidDel="00B8055E">
          <w:delText xml:space="preserve"> (</w:delText>
        </w:r>
        <w:bookmarkEnd w:id="1109"/>
      </w:del>
    </w:p>
    <w:p w14:paraId="00777889" w14:textId="7A3C02D0" w:rsidR="00BF1E51" w:rsidDel="00B8055E" w:rsidRDefault="00BF1E51">
      <w:pPr>
        <w:rPr>
          <w:del w:id="1111" w:author="Hallam Nasreddine" w:date="2022-04-04T17:59:00Z"/>
        </w:rPr>
        <w:pPrChange w:id="1112" w:author="Hallam Nasreddine" w:date="2022-04-04T17:59:00Z">
          <w:pPr>
            <w:ind w:firstLine="720"/>
          </w:pPr>
        </w:pPrChange>
      </w:pPr>
      <w:del w:id="1113" w:author="Hallam Nasreddine" w:date="2022-04-04T17:59:00Z">
        <w:r w:rsidDel="00B8055E">
          <w:delText>This is the core and the primary application of the whole project. Much of user interaction</w:delText>
        </w:r>
        <w:r w:rsidR="0016574D" w:rsidDel="00B8055E">
          <w:delText xml:space="preserve">s such as </w:delText>
        </w:r>
        <w:r w:rsidDel="00B8055E">
          <w:delText xml:space="preserve">operations and transactions are done through this application. </w:delText>
        </w:r>
      </w:del>
    </w:p>
    <w:p w14:paraId="3D1202AB" w14:textId="21495060" w:rsidR="00BF1E51" w:rsidDel="00B8055E" w:rsidRDefault="00BF1E51">
      <w:pPr>
        <w:rPr>
          <w:del w:id="1114" w:author="Hallam Nasreddine" w:date="2022-04-04T17:59:00Z"/>
        </w:rPr>
        <w:pPrChange w:id="1115" w:author="Hallam Nasreddine" w:date="2022-04-04T17:59:00Z">
          <w:pPr>
            <w:ind w:firstLine="720"/>
          </w:pPr>
        </w:pPrChange>
      </w:pPr>
      <w:del w:id="1116" w:author="Hallam Nasreddine" w:date="2022-04-04T17:59:00Z">
        <w:r w:rsidDel="00B8055E">
          <w:delText xml:space="preserve">The Item word in this application is </w:delText>
        </w:r>
        <w:r w:rsidR="003F410F" w:rsidDel="00B8055E">
          <w:delText xml:space="preserve">a </w:delText>
        </w:r>
        <w:r w:rsidDel="00B8055E">
          <w:delText>generic</w:delText>
        </w:r>
        <w:r w:rsidR="003F410F" w:rsidDel="00B8055E">
          <w:delText xml:space="preserve"> concept</w:delText>
        </w:r>
        <w:r w:rsidDel="00B8055E">
          <w:delText xml:space="preserve">. You will need to </w:delText>
        </w:r>
        <w:r w:rsidR="003F410F" w:rsidDel="00B8055E">
          <w:delText xml:space="preserve">select </w:delText>
        </w:r>
        <w:r w:rsidDel="00B8055E">
          <w:delText xml:space="preserve">what kind of item </w:delText>
        </w:r>
        <w:r w:rsidR="003F410F" w:rsidDel="00B8055E">
          <w:delText xml:space="preserve">based on project themes </w:delText>
        </w:r>
        <w:r w:rsidDel="00B8055E">
          <w:delText xml:space="preserve">you </w:delText>
        </w:r>
        <w:r w:rsidR="003F410F" w:rsidDel="00B8055E">
          <w:delText xml:space="preserve">choose for your website. </w:delText>
        </w:r>
        <w:r w:rsidDel="00B8055E">
          <w:delText xml:space="preserve">The main actors of this applications are </w:delText>
        </w:r>
        <w:r w:rsidRPr="007362F5" w:rsidDel="00B8055E">
          <w:rPr>
            <w:b/>
            <w:bCs/>
          </w:rPr>
          <w:delText>Member</w:delText>
        </w:r>
        <w:r w:rsidDel="00B8055E">
          <w:delText xml:space="preserve"> users and visitors (non-registered users).</w:delText>
        </w:r>
        <w:r w:rsidR="003F410F" w:rsidDel="00B8055E">
          <w:delText xml:space="preserve"> </w:delText>
        </w:r>
        <w:r w:rsidR="009C05E9" w:rsidDel="00B8055E">
          <w:delText>T</w:delText>
        </w:r>
        <w:r w:rsidR="003F410F" w:rsidDel="00B8055E">
          <w:delText>heir roles</w:delText>
        </w:r>
        <w:r w:rsidR="009C05E9" w:rsidDel="00B8055E">
          <w:delText xml:space="preserve"> in this core application are as follows:</w:delText>
        </w:r>
      </w:del>
    </w:p>
    <w:p w14:paraId="54C2D7FF" w14:textId="55B04A0B" w:rsidR="00153131" w:rsidDel="00B8055E" w:rsidRDefault="00153131">
      <w:pPr>
        <w:rPr>
          <w:del w:id="1117" w:author="Hallam Nasreddine" w:date="2022-04-04T17:59:00Z"/>
        </w:rPr>
        <w:pPrChange w:id="1118" w:author="Hallam Nasreddine" w:date="2022-04-04T17:59:00Z">
          <w:pPr>
            <w:pStyle w:val="Paragraphedeliste"/>
            <w:numPr>
              <w:numId w:val="41"/>
            </w:numPr>
            <w:ind w:hanging="360"/>
          </w:pPr>
        </w:pPrChange>
      </w:pPr>
      <w:del w:id="1119" w:author="Hallam Nasreddine" w:date="2022-04-04T17:59:00Z">
        <w:r w:rsidDel="00B8055E">
          <w:delText xml:space="preserve">Member </w:delText>
        </w:r>
        <w:r w:rsidRPr="000D0870" w:rsidDel="00B8055E">
          <w:delText>user</w:delText>
        </w:r>
        <w:r w:rsidDel="00B8055E">
          <w:delText>s can add items</w:delText>
        </w:r>
      </w:del>
    </w:p>
    <w:p w14:paraId="51E532F8" w14:textId="3B017567" w:rsidR="00153131" w:rsidRPr="000D0870" w:rsidDel="00B8055E" w:rsidRDefault="00153131">
      <w:pPr>
        <w:rPr>
          <w:del w:id="1120" w:author="Hallam Nasreddine" w:date="2022-04-04T17:59:00Z"/>
        </w:rPr>
        <w:pPrChange w:id="1121" w:author="Hallam Nasreddine" w:date="2022-04-04T17:59:00Z">
          <w:pPr>
            <w:pStyle w:val="Paragraphedeliste"/>
            <w:numPr>
              <w:numId w:val="41"/>
            </w:numPr>
            <w:ind w:hanging="360"/>
          </w:pPr>
        </w:pPrChange>
      </w:pPr>
      <w:del w:id="1122" w:author="Hallam Nasreddine" w:date="2022-04-04T17:59:00Z">
        <w:r w:rsidDel="00B8055E">
          <w:delText xml:space="preserve">Member users </w:delText>
        </w:r>
        <w:r w:rsidRPr="000D0870" w:rsidDel="00B8055E">
          <w:delText>(owner</w:delText>
        </w:r>
        <w:r w:rsidDel="00B8055E">
          <w:delText>s of the item</w:delText>
        </w:r>
        <w:r w:rsidRPr="000D0870" w:rsidDel="00B8055E">
          <w:delText>)</w:delText>
        </w:r>
        <w:r w:rsidDel="00B8055E">
          <w:delText xml:space="preserve"> can delete/modify</w:delText>
        </w:r>
        <w:r w:rsidRPr="000D0870" w:rsidDel="00B8055E">
          <w:delText xml:space="preserve"> item</w:delText>
        </w:r>
      </w:del>
    </w:p>
    <w:p w14:paraId="60E12C0F" w14:textId="42E59071" w:rsidR="00153131" w:rsidRPr="000D0870" w:rsidDel="00B8055E" w:rsidRDefault="00153131">
      <w:pPr>
        <w:rPr>
          <w:del w:id="1123" w:author="Hallam Nasreddine" w:date="2022-04-04T17:59:00Z"/>
        </w:rPr>
        <w:pPrChange w:id="1124" w:author="Hallam Nasreddine" w:date="2022-04-04T17:59:00Z">
          <w:pPr>
            <w:pStyle w:val="Paragraphedeliste"/>
            <w:numPr>
              <w:numId w:val="41"/>
            </w:numPr>
            <w:ind w:hanging="360"/>
          </w:pPr>
        </w:pPrChange>
      </w:pPr>
      <w:del w:id="1125" w:author="Hallam Nasreddine" w:date="2022-04-04T17:59:00Z">
        <w:r w:rsidDel="00B8055E">
          <w:delText xml:space="preserve">Member users can </w:delText>
        </w:r>
        <w:r w:rsidRPr="000D0870" w:rsidDel="00B8055E">
          <w:delText xml:space="preserve">like/rate/flag </w:delText>
        </w:r>
        <w:r w:rsidDel="00B8055E">
          <w:delText xml:space="preserve">an </w:delText>
        </w:r>
        <w:r w:rsidRPr="000D0870" w:rsidDel="00B8055E">
          <w:delText>item</w:delText>
        </w:r>
        <w:r w:rsidDel="00B8055E">
          <w:delText xml:space="preserve"> that is not their own</w:delText>
        </w:r>
        <w:r w:rsidRPr="000D0870" w:rsidDel="00B8055E">
          <w:delText>.</w:delText>
        </w:r>
      </w:del>
    </w:p>
    <w:p w14:paraId="39641EBB" w14:textId="65AA89DC" w:rsidR="00153131" w:rsidDel="00B8055E" w:rsidRDefault="00153131">
      <w:pPr>
        <w:rPr>
          <w:del w:id="1126" w:author="Hallam Nasreddine" w:date="2022-04-04T17:59:00Z"/>
        </w:rPr>
        <w:pPrChange w:id="1127" w:author="Hallam Nasreddine" w:date="2022-04-04T17:59:00Z">
          <w:pPr>
            <w:pStyle w:val="Paragraphedeliste"/>
            <w:numPr>
              <w:numId w:val="41"/>
            </w:numPr>
            <w:ind w:hanging="360"/>
          </w:pPr>
        </w:pPrChange>
      </w:pPr>
      <w:del w:id="1128" w:author="Hallam Nasreddine" w:date="2022-04-04T17:59:00Z">
        <w:r w:rsidDel="00B8055E">
          <w:delText xml:space="preserve">Member users can post a </w:delText>
        </w:r>
        <w:r w:rsidRPr="000D0870" w:rsidDel="00B8055E">
          <w:delText>comment on an</w:delText>
        </w:r>
        <w:r w:rsidDel="00B8055E">
          <w:delText>y</w:delText>
        </w:r>
        <w:r w:rsidRPr="000D0870" w:rsidDel="00B8055E">
          <w:delText xml:space="preserve"> item</w:delText>
        </w:r>
      </w:del>
    </w:p>
    <w:p w14:paraId="54FB85D7" w14:textId="649914FF" w:rsidR="00153131" w:rsidDel="00B8055E" w:rsidRDefault="00153131">
      <w:pPr>
        <w:rPr>
          <w:del w:id="1129" w:author="Hallam Nasreddine" w:date="2022-04-04T17:59:00Z"/>
        </w:rPr>
        <w:pPrChange w:id="1130" w:author="Hallam Nasreddine" w:date="2022-04-04T17:59:00Z">
          <w:pPr>
            <w:pStyle w:val="Paragraphedeliste"/>
            <w:numPr>
              <w:numId w:val="41"/>
            </w:numPr>
            <w:ind w:hanging="360"/>
          </w:pPr>
        </w:pPrChange>
      </w:pPr>
      <w:del w:id="1131" w:author="Hallam Nasreddine" w:date="2022-04-04T17:59:00Z">
        <w:r w:rsidDel="00B8055E">
          <w:delText xml:space="preserve">Member users can </w:delText>
        </w:r>
        <w:r w:rsidR="00CD24B8" w:rsidDel="00B8055E">
          <w:delText xml:space="preserve">see </w:delText>
        </w:r>
        <w:r w:rsidDel="00B8055E">
          <w:delText>all details of a given item that is not theirs</w:delText>
        </w:r>
      </w:del>
    </w:p>
    <w:p w14:paraId="76BC2493" w14:textId="5FC76436" w:rsidR="00153131" w:rsidDel="00B8055E" w:rsidRDefault="00153131">
      <w:pPr>
        <w:rPr>
          <w:del w:id="1132" w:author="Hallam Nasreddine" w:date="2022-04-04T17:59:00Z"/>
        </w:rPr>
        <w:pPrChange w:id="1133" w:author="Hallam Nasreddine" w:date="2022-04-04T17:59:00Z">
          <w:pPr>
            <w:pStyle w:val="Paragraphedeliste"/>
            <w:ind w:left="1080"/>
          </w:pPr>
        </w:pPrChange>
      </w:pPr>
    </w:p>
    <w:p w14:paraId="495541B2" w14:textId="494B3A02" w:rsidR="002E76A1" w:rsidDel="00B8055E" w:rsidRDefault="00153131">
      <w:pPr>
        <w:rPr>
          <w:del w:id="1134" w:author="Hallam Nasreddine" w:date="2022-04-04T17:59:00Z"/>
        </w:rPr>
        <w:pPrChange w:id="1135" w:author="Hallam Nasreddine" w:date="2022-04-04T17:59:00Z">
          <w:pPr>
            <w:pStyle w:val="Paragraphedeliste"/>
            <w:numPr>
              <w:numId w:val="41"/>
            </w:numPr>
            <w:ind w:hanging="360"/>
          </w:pPr>
        </w:pPrChange>
      </w:pPr>
      <w:del w:id="1136" w:author="Hallam Nasreddine" w:date="2022-04-04T17:59:00Z">
        <w:r w:rsidDel="00B8055E">
          <w:delText xml:space="preserve">Users (both visitor and Member users) can </w:delText>
        </w:r>
        <w:r w:rsidRPr="000D0870" w:rsidDel="00B8055E">
          <w:delText xml:space="preserve">browse/filter/search </w:delText>
        </w:r>
        <w:r w:rsidDel="00B8055E">
          <w:delText xml:space="preserve">through existing </w:delText>
        </w:r>
        <w:r w:rsidRPr="000D0870" w:rsidDel="00B8055E">
          <w:delText>items</w:delText>
        </w:r>
        <w:r w:rsidR="002E76A1" w:rsidDel="00B8055E">
          <w:delText xml:space="preserve">. This is the primary view of the website, which is the homepage. The list of items should be shown in </w:delText>
        </w:r>
        <w:r w:rsidDel="00B8055E">
          <w:delText>paginated pages</w:delText>
        </w:r>
        <w:r w:rsidR="002E76A1" w:rsidDel="00B8055E">
          <w:delText xml:space="preserve"> and visualized in different format, for e.g. grid or columns.</w:delText>
        </w:r>
      </w:del>
    </w:p>
    <w:p w14:paraId="43520FB9" w14:textId="65FD2EF9" w:rsidR="00CD24B8" w:rsidDel="00B8055E" w:rsidRDefault="00CD24B8">
      <w:pPr>
        <w:rPr>
          <w:del w:id="1137" w:author="Hallam Nasreddine" w:date="2022-04-04T17:59:00Z"/>
        </w:rPr>
        <w:pPrChange w:id="1138" w:author="Hallam Nasreddine" w:date="2022-04-04T17:59:00Z">
          <w:pPr>
            <w:pStyle w:val="Paragraphedeliste"/>
          </w:pPr>
        </w:pPrChange>
      </w:pPr>
    </w:p>
    <w:p w14:paraId="1AEE4ECF" w14:textId="3CFFF4E7" w:rsidR="00CD24B8" w:rsidDel="00B8055E" w:rsidRDefault="00CD24B8">
      <w:pPr>
        <w:rPr>
          <w:del w:id="1139" w:author="Hallam Nasreddine" w:date="2022-04-04T17:59:00Z"/>
        </w:rPr>
        <w:pPrChange w:id="1140" w:author="Hallam Nasreddine" w:date="2022-04-04T17:59:00Z">
          <w:pPr>
            <w:pStyle w:val="Paragraphedeliste"/>
            <w:numPr>
              <w:numId w:val="41"/>
            </w:numPr>
            <w:ind w:hanging="360"/>
          </w:pPr>
        </w:pPrChange>
      </w:pPr>
      <w:del w:id="1141" w:author="Hallam Nasreddine" w:date="2022-04-04T17:59:00Z">
        <w:r w:rsidDel="00B8055E">
          <w:delText>Through well-defined urls, users can use web API to list all items, specific items, or a single item.</w:delText>
        </w:r>
      </w:del>
    </w:p>
    <w:p w14:paraId="3A8F4A85" w14:textId="4EC05B4B" w:rsidR="0016574D" w:rsidRPr="007362F5" w:rsidDel="00B8055E" w:rsidRDefault="0016574D">
      <w:pPr>
        <w:rPr>
          <w:del w:id="1142" w:author="Hallam Nasreddine" w:date="2022-04-04T17:59:00Z"/>
          <w:i/>
          <w:iCs/>
        </w:rPr>
        <w:pPrChange w:id="1143" w:author="Hallam Nasreddine" w:date="2022-04-04T17:59:00Z">
          <w:pPr>
            <w:pStyle w:val="Paragraphedeliste"/>
            <w:numPr>
              <w:numId w:val="41"/>
            </w:numPr>
            <w:ind w:hanging="360"/>
          </w:pPr>
        </w:pPrChange>
      </w:pPr>
      <w:del w:id="1144" w:author="Hallam Nasreddine" w:date="2022-04-04T17:59:00Z">
        <w:r w:rsidRPr="007362F5" w:rsidDel="00B8055E">
          <w:rPr>
            <w:i/>
            <w:iCs/>
          </w:rPr>
          <w:delText xml:space="preserve">Dirk , shall we </w:delText>
        </w:r>
        <w:r w:rsidDel="00B8055E">
          <w:rPr>
            <w:i/>
            <w:iCs/>
          </w:rPr>
          <w:delText xml:space="preserve">let </w:delText>
        </w:r>
        <w:r w:rsidRPr="007362F5" w:rsidDel="00B8055E">
          <w:rPr>
            <w:i/>
            <w:iCs/>
          </w:rPr>
          <w:delText>members to update/delete items through web apui as well?</w:delText>
        </w:r>
      </w:del>
    </w:p>
    <w:p w14:paraId="7F8502FB" w14:textId="1A01E996" w:rsidR="00153131" w:rsidDel="00B8055E" w:rsidRDefault="00153131">
      <w:pPr>
        <w:rPr>
          <w:del w:id="1145" w:author="Hallam Nasreddine" w:date="2022-04-04T17:59:00Z"/>
        </w:rPr>
        <w:pPrChange w:id="1146" w:author="Hallam Nasreddine" w:date="2022-04-04T17:59:00Z">
          <w:pPr>
            <w:pStyle w:val="Paragraphedeliste"/>
            <w:numPr>
              <w:numId w:val="41"/>
            </w:numPr>
            <w:ind w:hanging="360"/>
          </w:pPr>
        </w:pPrChange>
      </w:pPr>
      <w:del w:id="1147" w:author="Hallam Nasreddine" w:date="2022-04-04T17:59:00Z">
        <w:r w:rsidDel="00B8055E">
          <w:delText>Users (visitors</w:delText>
        </w:r>
        <w:r w:rsidR="002E76A1" w:rsidDel="00B8055E">
          <w:delText xml:space="preserve"> only</w:delText>
        </w:r>
        <w:r w:rsidDel="00B8055E">
          <w:delText xml:space="preserve">) cannot </w:delText>
        </w:r>
        <w:r w:rsidRPr="000D0870" w:rsidDel="00B8055E">
          <w:delText xml:space="preserve">display </w:delText>
        </w:r>
        <w:r w:rsidDel="00B8055E">
          <w:delText xml:space="preserve">details of a single given </w:delText>
        </w:r>
        <w:r w:rsidRPr="000D0870" w:rsidDel="00B8055E">
          <w:delText>item</w:delText>
        </w:r>
        <w:r w:rsidDel="00B8055E">
          <w:delText xml:space="preserve"> (they are routed to the registration page instead)</w:delText>
        </w:r>
      </w:del>
    </w:p>
    <w:p w14:paraId="63FF0432" w14:textId="457C5728" w:rsidR="00153131" w:rsidDel="00B8055E" w:rsidRDefault="00153131">
      <w:pPr>
        <w:rPr>
          <w:del w:id="1148" w:author="Hallam Nasreddine" w:date="2022-04-04T17:59:00Z"/>
        </w:rPr>
        <w:pPrChange w:id="1149" w:author="Hallam Nasreddine" w:date="2022-04-04T17:59:00Z">
          <w:pPr>
            <w:ind w:left="360"/>
          </w:pPr>
        </w:pPrChange>
      </w:pPr>
      <w:del w:id="1150" w:author="Hallam Nasreddine" w:date="2022-04-04T17:59:00Z">
        <w:r w:rsidDel="00B8055E">
          <w:delText xml:space="preserve">Recall that admin users in the group </w:delText>
        </w:r>
        <w:r w:rsidRPr="007362F5" w:rsidDel="00B8055E">
          <w:rPr>
            <w:b/>
            <w:bCs/>
          </w:rPr>
          <w:delText xml:space="preserve">Admin_Item_grp </w:delText>
        </w:r>
        <w:r w:rsidRPr="008100CA" w:rsidDel="00B8055E">
          <w:delText>can also</w:delText>
        </w:r>
        <w:r w:rsidRPr="007362F5" w:rsidDel="00B8055E">
          <w:rPr>
            <w:b/>
            <w:bCs/>
          </w:rPr>
          <w:delText xml:space="preserve"> </w:delText>
        </w:r>
      </w:del>
    </w:p>
    <w:p w14:paraId="4950EF98" w14:textId="7FF8DF87" w:rsidR="00153131" w:rsidDel="00B8055E" w:rsidRDefault="00153131">
      <w:pPr>
        <w:rPr>
          <w:del w:id="1151" w:author="Hallam Nasreddine" w:date="2022-04-04T17:59:00Z"/>
        </w:rPr>
        <w:pPrChange w:id="1152" w:author="Hallam Nasreddine" w:date="2022-04-04T17:59:00Z">
          <w:pPr>
            <w:pStyle w:val="Paragraphedeliste"/>
            <w:numPr>
              <w:numId w:val="41"/>
            </w:numPr>
            <w:ind w:hanging="360"/>
          </w:pPr>
        </w:pPrChange>
      </w:pPr>
      <w:del w:id="1153" w:author="Hallam Nasreddine" w:date="2022-04-04T17:59:00Z">
        <w:r w:rsidDel="00B8055E">
          <w:delText>add new items</w:delText>
        </w:r>
      </w:del>
    </w:p>
    <w:p w14:paraId="4104769B" w14:textId="456C0954" w:rsidR="00153131" w:rsidRPr="000D0870" w:rsidDel="00B8055E" w:rsidRDefault="00153131">
      <w:pPr>
        <w:rPr>
          <w:del w:id="1154" w:author="Hallam Nasreddine" w:date="2022-04-04T17:59:00Z"/>
        </w:rPr>
        <w:pPrChange w:id="1155" w:author="Hallam Nasreddine" w:date="2022-04-04T17:59:00Z">
          <w:pPr>
            <w:pStyle w:val="Paragraphedeliste"/>
            <w:numPr>
              <w:numId w:val="41"/>
            </w:numPr>
            <w:ind w:hanging="360"/>
          </w:pPr>
        </w:pPrChange>
      </w:pPr>
      <w:del w:id="1156" w:author="Hallam Nasreddine" w:date="2022-04-04T17:59:00Z">
        <w:r w:rsidDel="00B8055E">
          <w:delText>delete/modify/flag</w:delText>
        </w:r>
        <w:r w:rsidRPr="000D0870" w:rsidDel="00B8055E">
          <w:delText xml:space="preserve"> </w:delText>
        </w:r>
        <w:r w:rsidDel="00B8055E">
          <w:delText xml:space="preserve">any </w:delText>
        </w:r>
        <w:r w:rsidRPr="000D0870" w:rsidDel="00B8055E">
          <w:delText>item</w:delText>
        </w:r>
      </w:del>
    </w:p>
    <w:p w14:paraId="4C3EF18D" w14:textId="5CAEC05E" w:rsidR="002C6890" w:rsidRPr="000D0870" w:rsidDel="00B8055E" w:rsidRDefault="002C6890">
      <w:pPr>
        <w:rPr>
          <w:del w:id="1157" w:author="Hallam Nasreddine" w:date="2022-04-04T17:59:00Z"/>
        </w:rPr>
        <w:pPrChange w:id="1158" w:author="Hallam Nasreddine" w:date="2022-04-04T17:59:00Z">
          <w:pPr>
            <w:pStyle w:val="Paragraphedeliste"/>
            <w:ind w:left="1080"/>
          </w:pPr>
        </w:pPrChange>
      </w:pPr>
    </w:p>
    <w:p w14:paraId="080324B6" w14:textId="7F38EE3F" w:rsidR="00223083" w:rsidDel="00B8055E" w:rsidRDefault="00223083">
      <w:pPr>
        <w:rPr>
          <w:del w:id="1159" w:author="Hallam Nasreddine" w:date="2022-04-04T17:59:00Z"/>
          <w:rFonts w:eastAsiaTheme="majorEastAsia" w:cstheme="majorBidi"/>
          <w:b/>
          <w:bCs/>
          <w:color w:val="2F5496" w:themeColor="accent1" w:themeShade="BF"/>
          <w:sz w:val="32"/>
          <w:szCs w:val="32"/>
        </w:rPr>
        <w:pPrChange w:id="1160" w:author="Hallam Nasreddine" w:date="2022-04-04T17:59:00Z">
          <w:pPr>
            <w:spacing w:before="0" w:after="160" w:line="259" w:lineRule="auto"/>
          </w:pPr>
        </w:pPrChange>
      </w:pPr>
      <w:del w:id="1161" w:author="Hallam Nasreddine" w:date="2022-04-04T17:59:00Z">
        <w:r w:rsidDel="00B8055E">
          <w:br w:type="page"/>
        </w:r>
      </w:del>
    </w:p>
    <w:p w14:paraId="5CEC4DF5" w14:textId="4618EC2F" w:rsidR="004850FB" w:rsidRPr="00827EAD" w:rsidDel="00B8055E" w:rsidRDefault="004850FB">
      <w:pPr>
        <w:rPr>
          <w:del w:id="1162" w:author="Hallam Nasreddine" w:date="2022-04-04T17:59:00Z"/>
        </w:rPr>
        <w:pPrChange w:id="1163" w:author="Hallam Nasreddine" w:date="2022-04-04T17:59:00Z">
          <w:pPr>
            <w:pStyle w:val="Titre1"/>
          </w:pPr>
        </w:pPrChange>
      </w:pPr>
      <w:bookmarkStart w:id="1164" w:name="_Toc99971482"/>
      <w:del w:id="1165" w:author="Hallam Nasreddine" w:date="2022-04-04T17:59:00Z">
        <w:r w:rsidRPr="00827EAD" w:rsidDel="00B8055E">
          <w:delText>Project Requirements</w:delText>
        </w:r>
        <w:bookmarkEnd w:id="1164"/>
        <w:r w:rsidRPr="00827EAD" w:rsidDel="00B8055E">
          <w:delText xml:space="preserve"> </w:delText>
        </w:r>
      </w:del>
    </w:p>
    <w:p w14:paraId="7077A56A" w14:textId="754A73DC" w:rsidR="004850FB" w:rsidDel="00B8055E" w:rsidRDefault="004850FB">
      <w:pPr>
        <w:rPr>
          <w:del w:id="1166" w:author="Hallam Nasreddine" w:date="2022-04-04T17:59:00Z"/>
        </w:rPr>
        <w:pPrChange w:id="1167" w:author="Hallam Nasreddine" w:date="2022-04-04T17:59:00Z">
          <w:pPr>
            <w:pStyle w:val="Paragraphedeliste"/>
            <w:numPr>
              <w:numId w:val="3"/>
            </w:numPr>
            <w:ind w:hanging="360"/>
          </w:pPr>
        </w:pPrChange>
      </w:pPr>
      <w:del w:id="1168" w:author="Hallam Nasreddine" w:date="2022-04-04T17:59:00Z">
        <w:r w:rsidDel="00B8055E">
          <w:delText xml:space="preserve">Teams of </w:delText>
        </w:r>
        <w:r w:rsidRPr="007362F5" w:rsidDel="00B8055E">
          <w:rPr>
            <w:b/>
            <w:bCs/>
          </w:rPr>
          <w:delText>4 members</w:delText>
        </w:r>
        <w:r w:rsidR="00223083" w:rsidDel="00B8055E">
          <w:rPr>
            <w:b/>
            <w:bCs/>
          </w:rPr>
          <w:delText xml:space="preserve"> (3 members needs authorization from the professor)</w:delText>
        </w:r>
      </w:del>
    </w:p>
    <w:p w14:paraId="3911C58D" w14:textId="2604A200" w:rsidR="004850FB" w:rsidRPr="00F2546F" w:rsidDel="00B8055E" w:rsidRDefault="004850FB">
      <w:pPr>
        <w:rPr>
          <w:del w:id="1169" w:author="Hallam Nasreddine" w:date="2022-04-04T17:59:00Z"/>
          <w:b/>
        </w:rPr>
        <w:pPrChange w:id="1170" w:author="Hallam Nasreddine" w:date="2022-04-04T17:59:00Z">
          <w:pPr>
            <w:pStyle w:val="Paragraphedeliste"/>
            <w:numPr>
              <w:numId w:val="3"/>
            </w:numPr>
            <w:ind w:hanging="360"/>
          </w:pPr>
        </w:pPrChange>
      </w:pPr>
      <w:del w:id="1171" w:author="Hallam Nasreddine" w:date="2022-04-04T17:59:00Z">
        <w:r w:rsidDel="00B8055E">
          <w:delText>Follow software engineering best practices:</w:delText>
        </w:r>
      </w:del>
    </w:p>
    <w:p w14:paraId="79D47761" w14:textId="7575CD1D" w:rsidR="004850FB" w:rsidRPr="007362F5" w:rsidDel="00B8055E" w:rsidRDefault="004850FB">
      <w:pPr>
        <w:rPr>
          <w:del w:id="1172" w:author="Hallam Nasreddine" w:date="2022-04-04T17:59:00Z"/>
          <w:b/>
        </w:rPr>
        <w:pPrChange w:id="1173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174" w:author="Hallam Nasreddine" w:date="2022-04-04T17:59:00Z">
        <w:r w:rsidDel="00B8055E">
          <w:delText xml:space="preserve">Proper classes </w:delText>
        </w:r>
        <w:r w:rsidR="00C450BD" w:rsidDel="00B8055E">
          <w:delText xml:space="preserve">and modules </w:delText>
        </w:r>
        <w:r w:rsidDel="00B8055E">
          <w:delText xml:space="preserve">are </w:delText>
        </w:r>
        <w:r w:rsidR="00C450BD" w:rsidDel="00B8055E">
          <w:delText>a must in all your coding</w:delText>
        </w:r>
      </w:del>
    </w:p>
    <w:p w14:paraId="148C3314" w14:textId="5C19C15C" w:rsidR="00223083" w:rsidRPr="008A6C92" w:rsidDel="00B8055E" w:rsidRDefault="00223083">
      <w:pPr>
        <w:rPr>
          <w:del w:id="1175" w:author="Hallam Nasreddine" w:date="2022-04-04T17:59:00Z"/>
          <w:b/>
        </w:rPr>
        <w:pPrChange w:id="1176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177" w:author="Hallam Nasreddine" w:date="2022-04-04T17:59:00Z">
        <w:r w:rsidDel="00B8055E">
          <w:delText>inheritance (templates)</w:delText>
        </w:r>
      </w:del>
    </w:p>
    <w:p w14:paraId="0C8BEC5A" w14:textId="778DEBCF" w:rsidR="00C450BD" w:rsidRPr="007362F5" w:rsidDel="00B8055E" w:rsidRDefault="004850FB">
      <w:pPr>
        <w:rPr>
          <w:del w:id="1178" w:author="Hallam Nasreddine" w:date="2022-04-04T17:59:00Z"/>
          <w:b/>
        </w:rPr>
        <w:pPrChange w:id="1179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180" w:author="Hallam Nasreddine" w:date="2022-04-04T17:59:00Z">
        <w:r w:rsidRPr="00CC2F07" w:rsidDel="00B8055E">
          <w:delText xml:space="preserve">Must </w:delText>
        </w:r>
        <w:r w:rsidDel="00B8055E">
          <w:delText xml:space="preserve">work with </w:delText>
        </w:r>
        <w:r w:rsidRPr="007362F5" w:rsidDel="00B8055E">
          <w:rPr>
            <w:b/>
            <w:bCs/>
          </w:rPr>
          <w:delText>Class-based</w:delText>
        </w:r>
        <w:r w:rsidDel="00B8055E">
          <w:delText xml:space="preserve"> views</w:delText>
        </w:r>
        <w:r w:rsidR="00C450BD" w:rsidDel="00B8055E">
          <w:delText xml:space="preserve"> </w:delText>
        </w:r>
      </w:del>
    </w:p>
    <w:p w14:paraId="66F4B72D" w14:textId="24BD205D" w:rsidR="004850FB" w:rsidRPr="007362F5" w:rsidDel="00B8055E" w:rsidRDefault="00C450BD">
      <w:pPr>
        <w:rPr>
          <w:del w:id="1181" w:author="Hallam Nasreddine" w:date="2022-04-04T17:59:00Z"/>
          <w:b/>
        </w:rPr>
        <w:pPrChange w:id="1182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183" w:author="Hallam Nasreddine" w:date="2022-04-04T17:59:00Z">
        <w:r w:rsidDel="00B8055E">
          <w:delText xml:space="preserve">Can use </w:delText>
        </w:r>
        <w:r w:rsidRPr="007362F5" w:rsidDel="00B8055E">
          <w:rPr>
            <w:u w:val="single"/>
          </w:rPr>
          <w:delText>function-based</w:delText>
        </w:r>
        <w:r w:rsidDel="00B8055E">
          <w:delText xml:space="preserve"> as well.</w:delText>
        </w:r>
      </w:del>
    </w:p>
    <w:p w14:paraId="424681B7" w14:textId="7A5521FF" w:rsidR="00223083" w:rsidDel="00B8055E" w:rsidRDefault="00A41B16">
      <w:pPr>
        <w:rPr>
          <w:del w:id="1184" w:author="Hallam Nasreddine" w:date="2022-04-04T17:59:00Z"/>
          <w:b/>
        </w:rPr>
        <w:pPrChange w:id="1185" w:author="Hallam Nasreddine" w:date="2022-04-04T17:59:00Z">
          <w:pPr>
            <w:ind w:left="720"/>
          </w:pPr>
        </w:pPrChange>
      </w:pPr>
      <w:del w:id="1186" w:author="Hallam Nasreddine" w:date="2022-04-04T17:59:00Z">
        <w:r w:rsidDel="00B8055E">
          <w:delText xml:space="preserve">Use Django to its fullest when possible </w:delText>
        </w:r>
        <w:r w:rsidDel="00B8055E">
          <w:br/>
          <w:delText>(</w:delText>
        </w:r>
        <w:r w:rsidR="00215B67" w:rsidDel="00B8055E">
          <w:delText xml:space="preserve">for </w:delText>
        </w:r>
        <w:r w:rsidR="00827EAD" w:rsidDel="00B8055E">
          <w:delText>e.g.</w:delText>
        </w:r>
        <w:r w:rsidR="00215B67" w:rsidDel="00B8055E">
          <w:delText xml:space="preserve">, </w:delText>
        </w:r>
        <w:r w:rsidDel="00B8055E">
          <w:delText>forms</w:delText>
        </w:r>
        <w:r w:rsidR="00215B67" w:rsidDel="00B8055E">
          <w:delText xml:space="preserve">, </w:delText>
        </w:r>
        <w:r w:rsidDel="00B8055E">
          <w:delText>authentication/authorization system</w:delText>
        </w:r>
        <w:r w:rsidR="00215B67" w:rsidDel="00B8055E">
          <w:delText>, …</w:delText>
        </w:r>
        <w:r w:rsidDel="00B8055E">
          <w:delText>)</w:delText>
        </w:r>
      </w:del>
    </w:p>
    <w:p w14:paraId="67AFBFB0" w14:textId="1C728BAF" w:rsidR="004850FB" w:rsidRPr="00B4348D" w:rsidDel="00B8055E" w:rsidRDefault="004850FB">
      <w:pPr>
        <w:rPr>
          <w:del w:id="1187" w:author="Hallam Nasreddine" w:date="2022-04-04T17:59:00Z"/>
          <w:b/>
        </w:rPr>
        <w:pPrChange w:id="1188" w:author="Hallam Nasreddine" w:date="2022-04-04T17:59:00Z">
          <w:pPr>
            <w:pStyle w:val="Paragraphedeliste"/>
            <w:numPr>
              <w:numId w:val="43"/>
            </w:numPr>
            <w:ind w:hanging="360"/>
          </w:pPr>
        </w:pPrChange>
      </w:pPr>
      <w:del w:id="1189" w:author="Hallam Nasreddine" w:date="2022-04-04T17:59:00Z">
        <w:r w:rsidDel="00B8055E">
          <w:delText>Must use the OOP methodology</w:delText>
        </w:r>
      </w:del>
    </w:p>
    <w:p w14:paraId="5C59B9B3" w14:textId="1E0E1944" w:rsidR="004850FB" w:rsidRPr="007362F5" w:rsidDel="00B8055E" w:rsidRDefault="004850FB">
      <w:pPr>
        <w:rPr>
          <w:del w:id="1190" w:author="Hallam Nasreddine" w:date="2022-04-04T17:59:00Z"/>
        </w:rPr>
        <w:pPrChange w:id="1191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192" w:author="Hallam Nasreddine" w:date="2022-04-04T17:59:00Z">
        <w:r w:rsidRPr="00B4348D" w:rsidDel="00B8055E">
          <w:delText>Comments are required</w:delText>
        </w:r>
        <w:r w:rsidR="00040D11" w:rsidDel="00B8055E">
          <w:delText>.</w:delText>
        </w:r>
      </w:del>
    </w:p>
    <w:p w14:paraId="2E23E930" w14:textId="022A7B39" w:rsidR="00040D11" w:rsidRPr="007362F5" w:rsidDel="00B8055E" w:rsidRDefault="00040D11">
      <w:pPr>
        <w:rPr>
          <w:del w:id="1193" w:author="Hallam Nasreddine" w:date="2022-04-04T17:59:00Z"/>
        </w:rPr>
        <w:pPrChange w:id="1194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195" w:author="Hallam Nasreddine" w:date="2022-04-04T17:59:00Z">
        <w:r w:rsidDel="00B8055E">
          <w:delText xml:space="preserve">Naming, comments, </w:delText>
        </w:r>
      </w:del>
    </w:p>
    <w:p w14:paraId="7935DE0B" w14:textId="683A1591" w:rsidR="004850FB" w:rsidRPr="007362F5" w:rsidDel="00B8055E" w:rsidRDefault="00215B67">
      <w:pPr>
        <w:rPr>
          <w:del w:id="1196" w:author="Hallam Nasreddine" w:date="2022-04-04T17:59:00Z"/>
        </w:rPr>
        <w:pPrChange w:id="1197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198" w:author="Hallam Nasreddine" w:date="2022-04-04T17:59:00Z">
        <w:r w:rsidDel="00B8055E">
          <w:delText>Whe</w:delText>
        </w:r>
        <w:r w:rsidR="00223083" w:rsidDel="00B8055E">
          <w:delText>re</w:delText>
        </w:r>
        <w:r w:rsidDel="00B8055E">
          <w:delText xml:space="preserve"> possible, u</w:delText>
        </w:r>
        <w:r w:rsidR="004850FB" w:rsidDel="00B8055E">
          <w:delText>se exception handling (t</w:delText>
        </w:r>
        <w:r w:rsidR="004850FB" w:rsidRPr="00B4348D" w:rsidDel="00B8055E">
          <w:delText>ry/except</w:delText>
        </w:r>
        <w:r w:rsidR="004850FB" w:rsidDel="00B8055E">
          <w:delText>)</w:delText>
        </w:r>
      </w:del>
    </w:p>
    <w:p w14:paraId="229439EB" w14:textId="7B9E50CB" w:rsidR="004850FB" w:rsidRPr="007362F5" w:rsidDel="00B8055E" w:rsidRDefault="004850FB">
      <w:pPr>
        <w:rPr>
          <w:del w:id="1199" w:author="Hallam Nasreddine" w:date="2022-04-04T17:59:00Z"/>
        </w:rPr>
        <w:pPrChange w:id="1200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201" w:author="Hallam Nasreddine" w:date="2022-04-04T17:59:00Z">
        <w:r w:rsidDel="00B8055E">
          <w:delText>Applications must be self-contained and can easily be used in newer projects</w:delText>
        </w:r>
      </w:del>
    </w:p>
    <w:p w14:paraId="256B6469" w14:textId="0B3336AB" w:rsidR="00125D2D" w:rsidRPr="007362F5" w:rsidDel="00B8055E" w:rsidRDefault="00125D2D">
      <w:pPr>
        <w:rPr>
          <w:del w:id="1202" w:author="Hallam Nasreddine" w:date="2022-04-04T17:59:00Z"/>
          <w:b/>
        </w:rPr>
        <w:pPrChange w:id="1203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204" w:author="Hallam Nasreddine" w:date="2022-04-04T17:59:00Z">
        <w:r w:rsidDel="00B8055E">
          <w:delText>A written report documenting the project development progress.</w:delText>
        </w:r>
      </w:del>
    </w:p>
    <w:p w14:paraId="5F0B27CF" w14:textId="221DA35F" w:rsidR="00125D2D" w:rsidDel="00B8055E" w:rsidRDefault="00125D2D">
      <w:pPr>
        <w:rPr>
          <w:del w:id="1205" w:author="Hallam Nasreddine" w:date="2022-04-04T17:59:00Z"/>
        </w:rPr>
        <w:pPrChange w:id="1206" w:author="Hallam Nasreddine" w:date="2022-04-04T17:59:00Z">
          <w:pPr>
            <w:pStyle w:val="Paragraphedeliste"/>
          </w:pPr>
        </w:pPrChange>
      </w:pPr>
      <w:del w:id="1207" w:author="Hallam Nasreddine" w:date="2022-04-04T17:59:00Z">
        <w:r w:rsidDel="00B8055E">
          <w:delText xml:space="preserve">See e.g., in </w:delText>
        </w:r>
        <w:r w:rsidR="00827EAD" w:rsidDel="00B8055E">
          <w:fldChar w:fldCharType="begin"/>
        </w:r>
        <w:r w:rsidR="00827EAD" w:rsidDel="00B8055E">
          <w:delInstrText xml:space="preserve"> HYPERLINK  \l "_7.2_Written_report" </w:delInstrText>
        </w:r>
        <w:r w:rsidR="00827EAD" w:rsidDel="00B8055E">
          <w:fldChar w:fldCharType="separate"/>
        </w:r>
        <w:r w:rsidRPr="00827EAD" w:rsidDel="00B8055E">
          <w:rPr>
            <w:rStyle w:val="Lienhypertexte"/>
          </w:rPr>
          <w:delText>appendix</w:delText>
        </w:r>
        <w:r w:rsidR="00827EAD" w:rsidDel="00B8055E">
          <w:fldChar w:fldCharType="end"/>
        </w:r>
        <w:r w:rsidDel="00B8055E">
          <w:delText xml:space="preserve"> </w:delText>
        </w:r>
      </w:del>
    </w:p>
    <w:p w14:paraId="7BA40007" w14:textId="66112556" w:rsidR="00223083" w:rsidDel="00B8055E" w:rsidRDefault="00223083">
      <w:pPr>
        <w:rPr>
          <w:del w:id="1208" w:author="Hallam Nasreddine" w:date="2022-04-04T17:59:00Z"/>
        </w:rPr>
        <w:pPrChange w:id="1209" w:author="Hallam Nasreddine" w:date="2022-04-04T17:59:00Z">
          <w:pPr>
            <w:pStyle w:val="Paragraphedeliste"/>
          </w:pPr>
        </w:pPrChange>
      </w:pPr>
    </w:p>
    <w:p w14:paraId="077F30CD" w14:textId="70F0C214" w:rsidR="0016574D" w:rsidDel="00B8055E" w:rsidRDefault="00223083">
      <w:pPr>
        <w:rPr>
          <w:del w:id="1210" w:author="Hallam Nasreddine" w:date="2022-04-04T17:59:00Z"/>
        </w:rPr>
        <w:pPrChange w:id="1211" w:author="Hallam Nasreddine" w:date="2022-04-04T17:59:00Z">
          <w:pPr>
            <w:pStyle w:val="Paragraphedeliste"/>
            <w:numPr>
              <w:numId w:val="43"/>
            </w:numPr>
            <w:ind w:hanging="360"/>
          </w:pPr>
        </w:pPrChange>
      </w:pPr>
      <w:del w:id="1212" w:author="Hallam Nasreddine" w:date="2022-04-04T17:59:00Z">
        <w:r w:rsidRPr="007362F5" w:rsidDel="00B8055E">
          <w:delText xml:space="preserve">Group members are expected to collaborate </w:delText>
        </w:r>
        <w:r w:rsidR="0016574D" w:rsidDel="00B8055E">
          <w:delText>using a VCS. Specifically,</w:delText>
        </w:r>
      </w:del>
    </w:p>
    <w:p w14:paraId="4F2C9E24" w14:textId="780B195C" w:rsidR="0016574D" w:rsidRPr="007362F5" w:rsidDel="00B8055E" w:rsidRDefault="00223083">
      <w:pPr>
        <w:rPr>
          <w:del w:id="1213" w:author="Hallam Nasreddine" w:date="2022-04-04T17:59:00Z"/>
        </w:rPr>
        <w:pPrChange w:id="1214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215" w:author="Hallam Nasreddine" w:date="2022-04-04T17:59:00Z">
        <w:r w:rsidRPr="007362F5" w:rsidDel="00B8055E">
          <w:delText>Use Git and Gitlab to manage code</w:delText>
        </w:r>
      </w:del>
    </w:p>
    <w:p w14:paraId="5369A7F6" w14:textId="6CE32361" w:rsidR="0016574D" w:rsidRPr="007362F5" w:rsidDel="00B8055E" w:rsidRDefault="0016574D">
      <w:pPr>
        <w:rPr>
          <w:del w:id="1216" w:author="Hallam Nasreddine" w:date="2022-04-04T17:59:00Z"/>
        </w:rPr>
        <w:pPrChange w:id="1217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218" w:author="Hallam Nasreddine" w:date="2022-04-04T17:59:00Z">
        <w:r w:rsidRPr="007362F5" w:rsidDel="00B8055E">
          <w:delText>Use</w:delText>
        </w:r>
        <w:r w:rsidR="00223083" w:rsidRPr="007362F5" w:rsidDel="00B8055E">
          <w:delText xml:space="preserve"> the </w:delText>
        </w:r>
        <w:r w:rsidR="0081719E" w:rsidRPr="00556364" w:rsidDel="00B8055E">
          <w:delText xml:space="preserve">the feature branch (protected branch) model </w:delText>
        </w:r>
        <w:r w:rsidR="00223083" w:rsidRPr="007362F5" w:rsidDel="00B8055E">
          <w:delText>when developing features</w:delText>
        </w:r>
      </w:del>
    </w:p>
    <w:p w14:paraId="34F5A536" w14:textId="59BD8B6F" w:rsidR="0016574D" w:rsidRPr="007362F5" w:rsidDel="00B8055E" w:rsidRDefault="0016574D">
      <w:pPr>
        <w:rPr>
          <w:del w:id="1219" w:author="Hallam Nasreddine" w:date="2022-04-04T17:59:00Z"/>
        </w:rPr>
        <w:pPrChange w:id="1220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221" w:author="Hallam Nasreddine" w:date="2022-04-04T17:59:00Z">
        <w:r w:rsidRPr="007362F5" w:rsidDel="00B8055E">
          <w:delText>Use</w:delText>
        </w:r>
        <w:r w:rsidR="00223083" w:rsidRPr="007362F5" w:rsidDel="00B8055E">
          <w:delText xml:space="preserve"> Merge Requests to integrate feature (protected) branches</w:delText>
        </w:r>
      </w:del>
    </w:p>
    <w:p w14:paraId="65F01EA7" w14:textId="0701E19E" w:rsidR="0016574D" w:rsidRPr="007362F5" w:rsidDel="00B8055E" w:rsidRDefault="00223083">
      <w:pPr>
        <w:rPr>
          <w:del w:id="1222" w:author="Hallam Nasreddine" w:date="2022-04-04T17:59:00Z"/>
        </w:rPr>
        <w:pPrChange w:id="1223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224" w:author="Hallam Nasreddine" w:date="2022-04-04T17:59:00Z">
        <w:r w:rsidRPr="007362F5" w:rsidDel="00B8055E">
          <w:delText>Ensur</w:delText>
        </w:r>
        <w:r w:rsidR="0016574D" w:rsidRPr="007362F5" w:rsidDel="00B8055E">
          <w:delText>e</w:delText>
        </w:r>
        <w:r w:rsidRPr="007362F5" w:rsidDel="00B8055E">
          <w:delText xml:space="preserve"> commit messages are meaningful and valuable</w:delText>
        </w:r>
      </w:del>
    </w:p>
    <w:p w14:paraId="67C10276" w14:textId="1ECF81C3" w:rsidR="00223083" w:rsidRPr="007362F5" w:rsidDel="00B8055E" w:rsidRDefault="00223083">
      <w:pPr>
        <w:rPr>
          <w:del w:id="1225" w:author="Hallam Nasreddine" w:date="2022-04-04T17:59:00Z"/>
        </w:rPr>
        <w:pPrChange w:id="1226" w:author="Hallam Nasreddine" w:date="2022-04-04T17:59:00Z">
          <w:pPr>
            <w:pStyle w:val="Paragraphedeliste"/>
            <w:numPr>
              <w:ilvl w:val="1"/>
              <w:numId w:val="3"/>
            </w:numPr>
            <w:ind w:left="1080" w:hanging="360"/>
          </w:pPr>
        </w:pPrChange>
      </w:pPr>
      <w:del w:id="1227" w:author="Hallam Nasreddine" w:date="2022-04-04T17:59:00Z">
        <w:r w:rsidRPr="007362F5" w:rsidDel="00B8055E">
          <w:delText>Perform</w:delText>
        </w:r>
        <w:r w:rsidR="0016574D" w:rsidRPr="007362F5" w:rsidDel="00B8055E">
          <w:delText xml:space="preserve"> </w:delText>
        </w:r>
        <w:r w:rsidRPr="007362F5" w:rsidDel="00B8055E">
          <w:delText>code reviews as part of the Merge Request</w:delText>
        </w:r>
      </w:del>
    </w:p>
    <w:p w14:paraId="276086E6" w14:textId="5F939234" w:rsidR="00223083" w:rsidRPr="007362F5" w:rsidDel="00B8055E" w:rsidRDefault="00223083">
      <w:pPr>
        <w:rPr>
          <w:del w:id="1228" w:author="Hallam Nasreddine" w:date="2022-04-04T17:59:00Z"/>
        </w:rPr>
        <w:pPrChange w:id="1229" w:author="Hallam Nasreddine" w:date="2022-04-04T17:59:00Z">
          <w:pPr>
            <w:ind w:left="360"/>
          </w:pPr>
        </w:pPrChange>
      </w:pPr>
      <w:del w:id="1230" w:author="Hallam Nasreddine" w:date="2022-04-04T17:59:00Z">
        <w:r w:rsidRPr="007362F5" w:rsidDel="00B8055E">
          <w:rPr>
            <w:b/>
            <w:bCs/>
          </w:rPr>
          <w:delText>Note</w:delText>
        </w:r>
        <w:r w:rsidDel="00B8055E">
          <w:delText xml:space="preserve">, </w:delText>
        </w:r>
        <w:r w:rsidRPr="007362F5" w:rsidDel="00B8055E">
          <w:rPr>
            <w:b/>
            <w:bCs/>
            <w:u w:val="single"/>
          </w:rPr>
          <w:delText>individual marks</w:delText>
        </w:r>
        <w:r w:rsidDel="00B8055E">
          <w:delText xml:space="preserve"> will be associated </w:delText>
        </w:r>
        <w:r w:rsidRPr="007362F5" w:rsidDel="00B8055E">
          <w:rPr>
            <w:b/>
            <w:bCs/>
            <w:u w:val="single"/>
          </w:rPr>
          <w:delText>with each group member</w:delText>
        </w:r>
        <w:r w:rsidDel="00B8055E">
          <w:delText>. Their contribution to the project will be measured using Git and Gitlab, so be sure to commit and work on code with your associated user.</w:delText>
        </w:r>
      </w:del>
    </w:p>
    <w:p w14:paraId="2B7EB1D5" w14:textId="3B5CC416" w:rsidR="004850FB" w:rsidDel="00B8055E" w:rsidRDefault="004850FB">
      <w:pPr>
        <w:rPr>
          <w:del w:id="1231" w:author="Hallam Nasreddine" w:date="2022-04-04T17:59:00Z"/>
        </w:rPr>
        <w:pPrChange w:id="1232" w:author="Hallam Nasreddine" w:date="2022-04-04T17:59:00Z">
          <w:pPr>
            <w:pStyle w:val="Titre1"/>
          </w:pPr>
        </w:pPrChange>
      </w:pPr>
      <w:bookmarkStart w:id="1233" w:name="_Toc69388413"/>
      <w:bookmarkStart w:id="1234" w:name="_Toc69388452"/>
      <w:bookmarkStart w:id="1235" w:name="_Toc99970505"/>
      <w:bookmarkStart w:id="1236" w:name="_Toc99970590"/>
      <w:bookmarkStart w:id="1237" w:name="_Toc99971064"/>
      <w:bookmarkStart w:id="1238" w:name="_Toc99971097"/>
      <w:bookmarkStart w:id="1239" w:name="_Toc99971188"/>
      <w:bookmarkStart w:id="1240" w:name="_Toc99971231"/>
      <w:bookmarkStart w:id="1241" w:name="_Toc99971267"/>
      <w:bookmarkStart w:id="1242" w:name="_Toc99971338"/>
      <w:bookmarkStart w:id="1243" w:name="_Toc99971420"/>
      <w:bookmarkStart w:id="1244" w:name="_Toc99971448"/>
      <w:bookmarkStart w:id="1245" w:name="_Toc99971483"/>
      <w:bookmarkStart w:id="1246" w:name="_Toc99971484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del w:id="1247" w:author="Hallam Nasreddine" w:date="2022-04-04T17:59:00Z">
        <w:r w:rsidDel="00B8055E">
          <w:delText>Submission and deadline</w:delText>
        </w:r>
        <w:bookmarkEnd w:id="1246"/>
      </w:del>
    </w:p>
    <w:p w14:paraId="3678FA77" w14:textId="7CC79AFA" w:rsidR="004850FB" w:rsidRPr="0003329F" w:rsidDel="00B8055E" w:rsidRDefault="004850FB">
      <w:pPr>
        <w:rPr>
          <w:del w:id="1248" w:author="Hallam Nasreddine" w:date="2022-04-04T17:59:00Z"/>
        </w:rPr>
        <w:pPrChange w:id="1249" w:author="Hallam Nasreddine" w:date="2022-04-04T17:59:00Z">
          <w:pPr>
            <w:pStyle w:val="Paragraphedeliste"/>
            <w:numPr>
              <w:numId w:val="1"/>
            </w:numPr>
            <w:spacing w:after="0"/>
            <w:ind w:hanging="360"/>
          </w:pPr>
        </w:pPrChange>
      </w:pPr>
      <w:del w:id="1250" w:author="Hallam Nasreddine" w:date="2022-04-04T17:59:00Z">
        <w:r w:rsidRPr="0003329F" w:rsidDel="00B8055E">
          <w:rPr>
            <w:bCs/>
          </w:rPr>
          <w:delText>Project duration (</w:delText>
        </w:r>
        <w:r w:rsidR="00C450BD" w:rsidDel="00B8055E">
          <w:rPr>
            <w:bCs/>
          </w:rPr>
          <w:delText>5</w:delText>
        </w:r>
        <w:r w:rsidRPr="0003329F" w:rsidDel="00B8055E">
          <w:rPr>
            <w:bCs/>
          </w:rPr>
          <w:delText xml:space="preserve">weeks): </w:delText>
        </w:r>
        <w:r w:rsidRPr="007362F5" w:rsidDel="00B8055E">
          <w:rPr>
            <w:b/>
            <w:bCs/>
            <w:color w:val="FFFFFF" w:themeColor="background1"/>
            <w:highlight w:val="red"/>
          </w:rPr>
          <w:delText xml:space="preserve">deadline </w:delText>
        </w:r>
        <w:r w:rsidR="0016574D" w:rsidDel="00B8055E">
          <w:rPr>
            <w:b/>
            <w:bCs/>
            <w:color w:val="FFFFFF" w:themeColor="background1"/>
            <w:highlight w:val="red"/>
          </w:rPr>
          <w:delText xml:space="preserve">day XY </w:delText>
        </w:r>
        <w:r w:rsidR="00C450BD" w:rsidRPr="007362F5" w:rsidDel="00B8055E">
          <w:rPr>
            <w:b/>
            <w:bCs/>
            <w:color w:val="FFFFFF" w:themeColor="background1"/>
            <w:highlight w:val="red"/>
          </w:rPr>
          <w:delText>May 20</w:delText>
        </w:r>
        <w:r w:rsidR="0016574D" w:rsidDel="00B8055E">
          <w:rPr>
            <w:b/>
            <w:bCs/>
            <w:color w:val="FFFFFF" w:themeColor="background1"/>
            <w:highlight w:val="red"/>
          </w:rPr>
          <w:delText>2</w:delText>
        </w:r>
        <w:r w:rsidR="00C450BD" w:rsidRPr="007362F5" w:rsidDel="00B8055E">
          <w:rPr>
            <w:b/>
            <w:bCs/>
            <w:color w:val="FFFFFF" w:themeColor="background1"/>
            <w:highlight w:val="red"/>
          </w:rPr>
          <w:delText>2</w:delText>
        </w:r>
        <w:r w:rsidR="0016574D" w:rsidDel="00B8055E">
          <w:rPr>
            <w:b/>
            <w:bCs/>
            <w:color w:val="FFFFFF" w:themeColor="background1"/>
          </w:rPr>
          <w:delText>2</w:delText>
        </w:r>
      </w:del>
    </w:p>
    <w:p w14:paraId="5A2D8903" w14:textId="41A9CA6F" w:rsidR="004850FB" w:rsidRPr="0003329F" w:rsidDel="00B8055E" w:rsidRDefault="004850FB">
      <w:pPr>
        <w:rPr>
          <w:del w:id="1251" w:author="Hallam Nasreddine" w:date="2022-04-04T17:59:00Z"/>
          <w:bCs/>
        </w:rPr>
        <w:pPrChange w:id="1252" w:author="Hallam Nasreddine" w:date="2022-04-04T17:59:00Z">
          <w:pPr>
            <w:pStyle w:val="Paragraphedeliste"/>
            <w:numPr>
              <w:numId w:val="1"/>
            </w:numPr>
            <w:spacing w:after="0"/>
            <w:ind w:hanging="360"/>
          </w:pPr>
        </w:pPrChange>
      </w:pPr>
      <w:del w:id="1253" w:author="Hallam Nasreddine" w:date="2022-04-04T17:59:00Z">
        <w:r w:rsidRPr="0003329F" w:rsidDel="00B8055E">
          <w:rPr>
            <w:bCs/>
          </w:rPr>
          <w:delText xml:space="preserve">Name project </w:delText>
        </w:r>
        <w:r w:rsidRPr="0003329F" w:rsidDel="00B8055E">
          <w:delText>dw-</w:delText>
        </w:r>
        <w:r w:rsidR="001E6827" w:rsidDel="00B8055E">
          <w:delText>420</w:delText>
        </w:r>
        <w:r w:rsidR="0016574D" w:rsidDel="00B8055E">
          <w:delText>22</w:delText>
        </w:r>
        <w:r w:rsidR="001E6827" w:rsidDel="00B8055E">
          <w:delText>-</w:delText>
        </w:r>
        <w:r w:rsidRPr="0003329F" w:rsidDel="00B8055E">
          <w:delText>prj-grpX-ABCDEFG</w:delText>
        </w:r>
        <w:r w:rsidDel="00B8055E">
          <w:delText>…</w:delText>
        </w:r>
        <w:r w:rsidRPr="0003329F" w:rsidDel="00B8055E">
          <w:rPr>
            <w:bCs/>
          </w:rPr>
          <w:delText xml:space="preserve"> </w:delText>
        </w:r>
      </w:del>
    </w:p>
    <w:p w14:paraId="1FEE1381" w14:textId="1BD595A7" w:rsidR="004850FB" w:rsidRPr="0003329F" w:rsidDel="00B8055E" w:rsidRDefault="004850FB">
      <w:pPr>
        <w:rPr>
          <w:del w:id="1254" w:author="Hallam Nasreddine" w:date="2022-04-04T17:59:00Z"/>
        </w:rPr>
        <w:pPrChange w:id="1255" w:author="Hallam Nasreddine" w:date="2022-04-04T17:59:00Z">
          <w:pPr>
            <w:pStyle w:val="Paragraphedeliste"/>
            <w:numPr>
              <w:ilvl w:val="1"/>
              <w:numId w:val="1"/>
            </w:numPr>
            <w:spacing w:after="0"/>
            <w:ind w:left="1440" w:hanging="360"/>
          </w:pPr>
        </w:pPrChange>
      </w:pPr>
      <w:del w:id="1256" w:author="Hallam Nasreddine" w:date="2022-04-04T17:59:00Z">
        <w:r w:rsidRPr="007362F5" w:rsidDel="00B8055E">
          <w:rPr>
            <w:b/>
          </w:rPr>
          <w:delText>X</w:delText>
        </w:r>
        <w:r w:rsidRPr="0003329F" w:rsidDel="00B8055E">
          <w:delText xml:space="preserve"> is a number </w:delText>
        </w:r>
        <w:r w:rsidR="006D7B6B" w:rsidDel="00B8055E">
          <w:delText xml:space="preserve">that will be assigned </w:delText>
        </w:r>
        <w:r w:rsidRPr="0003329F" w:rsidDel="00B8055E">
          <w:delText>to your group</w:delText>
        </w:r>
      </w:del>
    </w:p>
    <w:p w14:paraId="0B6F066C" w14:textId="3C4A558D" w:rsidR="004850FB" w:rsidRPr="0003329F" w:rsidDel="00B8055E" w:rsidRDefault="004850FB">
      <w:pPr>
        <w:rPr>
          <w:del w:id="1257" w:author="Hallam Nasreddine" w:date="2022-04-04T17:59:00Z"/>
        </w:rPr>
        <w:pPrChange w:id="1258" w:author="Hallam Nasreddine" w:date="2022-04-04T17:59:00Z">
          <w:pPr>
            <w:pStyle w:val="Paragraphedeliste"/>
            <w:numPr>
              <w:ilvl w:val="1"/>
              <w:numId w:val="1"/>
            </w:numPr>
            <w:spacing w:after="0"/>
            <w:ind w:left="1440" w:hanging="360"/>
          </w:pPr>
        </w:pPrChange>
      </w:pPr>
      <w:del w:id="1259" w:author="Hallam Nasreddine" w:date="2022-04-04T17:59:00Z">
        <w:r w:rsidRPr="007362F5" w:rsidDel="00B8055E">
          <w:rPr>
            <w:b/>
          </w:rPr>
          <w:delText>ABCDEFG</w:delText>
        </w:r>
        <w:r w:rsidDel="00B8055E">
          <w:delText>…</w:delText>
        </w:r>
        <w:r w:rsidRPr="0003329F" w:rsidDel="00B8055E">
          <w:delText xml:space="preserve"> is the last name of the group leader</w:delText>
        </w:r>
      </w:del>
    </w:p>
    <w:p w14:paraId="0AD95EC1" w14:textId="0CE20561" w:rsidR="004850FB" w:rsidDel="00B8055E" w:rsidRDefault="004850FB">
      <w:pPr>
        <w:rPr>
          <w:del w:id="1260" w:author="Hallam Nasreddine" w:date="2022-04-04T17:59:00Z"/>
        </w:rPr>
        <w:pPrChange w:id="1261" w:author="Hallam Nasreddine" w:date="2022-04-04T17:59:00Z">
          <w:pPr>
            <w:pStyle w:val="Paragraphedeliste"/>
            <w:numPr>
              <w:numId w:val="1"/>
            </w:numPr>
            <w:spacing w:after="0"/>
            <w:ind w:hanging="360"/>
          </w:pPr>
        </w:pPrChange>
      </w:pPr>
      <w:del w:id="1262" w:author="Hallam Nasreddine" w:date="2022-04-04T17:59:00Z">
        <w:r w:rsidDel="00B8055E">
          <w:delText xml:space="preserve">Must have </w:delText>
        </w:r>
        <w:r w:rsidRPr="006C4E5D" w:rsidDel="00B8055E">
          <w:rPr>
            <w:b/>
            <w:bCs/>
          </w:rPr>
          <w:delText>Readme</w:delText>
        </w:r>
        <w:r w:rsidRPr="00324471" w:rsidDel="00B8055E">
          <w:delText xml:space="preserve"> Text file detailing the content of your project and </w:delText>
        </w:r>
        <w:r w:rsidDel="00B8055E">
          <w:delText xml:space="preserve"> </w:delText>
        </w:r>
        <w:r w:rsidRPr="00324471" w:rsidDel="00B8055E">
          <w:delText>how to run your program(s)</w:delText>
        </w:r>
        <w:r w:rsidR="00246BA4" w:rsidDel="00B8055E">
          <w:delText xml:space="preserve">: Heroku web site name, </w:delText>
        </w:r>
      </w:del>
    </w:p>
    <w:p w14:paraId="5014D360" w14:textId="323F7CD7" w:rsidR="004850FB" w:rsidRPr="007362F5" w:rsidDel="00B8055E" w:rsidRDefault="004850FB">
      <w:pPr>
        <w:rPr>
          <w:del w:id="1263" w:author="Hallam Nasreddine" w:date="2022-04-04T17:59:00Z"/>
        </w:rPr>
        <w:pPrChange w:id="1264" w:author="Hallam Nasreddine" w:date="2022-04-04T17:59:00Z">
          <w:pPr>
            <w:pStyle w:val="Paragraphedeliste"/>
            <w:numPr>
              <w:numId w:val="1"/>
            </w:numPr>
            <w:spacing w:after="0"/>
            <w:ind w:hanging="360"/>
          </w:pPr>
        </w:pPrChange>
      </w:pPr>
      <w:del w:id="1265" w:author="Hallam Nasreddine" w:date="2022-04-04T17:59:00Z">
        <w:r w:rsidRPr="0003329F" w:rsidDel="00B8055E">
          <w:delText>Deploy to Heroku</w:delText>
        </w:r>
        <w:r w:rsidR="00E138EF" w:rsidDel="00B8055E">
          <w:delText xml:space="preserve">: see the lab Heroku document </w:delText>
        </w:r>
      </w:del>
    </w:p>
    <w:p w14:paraId="2CECF2F9" w14:textId="139B26AE" w:rsidR="006D7B6B" w:rsidRPr="008A6C92" w:rsidDel="00B8055E" w:rsidRDefault="006D7B6B">
      <w:pPr>
        <w:rPr>
          <w:del w:id="1266" w:author="Hallam Nasreddine" w:date="2022-04-04T17:59:00Z"/>
        </w:rPr>
        <w:pPrChange w:id="1267" w:author="Hallam Nasreddine" w:date="2022-04-04T17:59:00Z">
          <w:pPr>
            <w:pStyle w:val="Paragraphedeliste"/>
            <w:numPr>
              <w:numId w:val="1"/>
            </w:numPr>
            <w:spacing w:after="0"/>
            <w:ind w:hanging="360"/>
          </w:pPr>
        </w:pPrChange>
      </w:pPr>
      <w:del w:id="1268" w:author="Hallam Nasreddine" w:date="2022-04-04T17:59:00Z">
        <w:r w:rsidDel="00B8055E">
          <w:rPr>
            <w:bCs/>
          </w:rPr>
          <w:delText xml:space="preserve">Submit a weekly report documenting the </w:delText>
        </w:r>
        <w:r w:rsidDel="00B8055E">
          <w:delText xml:space="preserve">project development progress, the format is given in </w:delText>
        </w:r>
        <w:r w:rsidR="00827EAD" w:rsidDel="00B8055E">
          <w:fldChar w:fldCharType="begin"/>
        </w:r>
        <w:r w:rsidR="00827EAD" w:rsidDel="00B8055E">
          <w:delInstrText xml:space="preserve"> HYPERLINK  \l "_7.2_Written_report" </w:delInstrText>
        </w:r>
        <w:r w:rsidR="00827EAD" w:rsidDel="00B8055E">
          <w:fldChar w:fldCharType="separate"/>
        </w:r>
        <w:r w:rsidR="00827EAD" w:rsidRPr="00827EAD" w:rsidDel="00B8055E">
          <w:rPr>
            <w:rStyle w:val="Lienhypertexte"/>
          </w:rPr>
          <w:delText>appendix</w:delText>
        </w:r>
        <w:r w:rsidR="00827EAD" w:rsidDel="00B8055E">
          <w:fldChar w:fldCharType="end"/>
        </w:r>
        <w:r w:rsidDel="00B8055E">
          <w:delText>.</w:delText>
        </w:r>
      </w:del>
    </w:p>
    <w:p w14:paraId="0882835D" w14:textId="05F2996C" w:rsidR="00F25882" w:rsidDel="00B8055E" w:rsidRDefault="00F25882">
      <w:pPr>
        <w:rPr>
          <w:del w:id="1269" w:author="Hallam Nasreddine" w:date="2022-04-04T17:59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70" w:name="_Appendix"/>
      <w:bookmarkEnd w:id="1270"/>
      <w:del w:id="1271" w:author="Hallam Nasreddine" w:date="2022-04-04T17:59:00Z">
        <w:r w:rsidDel="00B8055E">
          <w:rPr>
            <w:lang w:val="en-US"/>
          </w:rPr>
          <w:br w:type="page"/>
        </w:r>
      </w:del>
    </w:p>
    <w:p w14:paraId="49FDEBBB" w14:textId="46F4673A" w:rsidR="004850FB" w:rsidDel="00B8055E" w:rsidRDefault="004850FB">
      <w:pPr>
        <w:rPr>
          <w:del w:id="1272" w:author="Hallam Nasreddine" w:date="2022-04-04T17:59:00Z"/>
          <w:lang w:val="en-US"/>
        </w:rPr>
        <w:pPrChange w:id="1273" w:author="Hallam Nasreddine" w:date="2022-04-04T17:59:00Z">
          <w:pPr>
            <w:pStyle w:val="Titre1"/>
          </w:pPr>
        </w:pPrChange>
      </w:pPr>
      <w:bookmarkStart w:id="1274" w:name="_Toc99971485"/>
      <w:del w:id="1275" w:author="Hallam Nasreddine" w:date="2022-04-04T17:59:00Z">
        <w:r w:rsidDel="00B8055E">
          <w:rPr>
            <w:lang w:val="en-US"/>
          </w:rPr>
          <w:delText>Appendix</w:delText>
        </w:r>
        <w:bookmarkEnd w:id="1274"/>
      </w:del>
    </w:p>
    <w:p w14:paraId="364B187D" w14:textId="1790B04A" w:rsidR="0055153A" w:rsidDel="00B8055E" w:rsidRDefault="00BA0E05">
      <w:pPr>
        <w:rPr>
          <w:del w:id="1276" w:author="Hallam Nasreddine" w:date="2022-04-04T17:59:00Z"/>
        </w:rPr>
      </w:pPr>
      <w:del w:id="1277" w:author="Hallam Nasreddine" w:date="2022-04-04T17:59:00Z">
        <w:r w:rsidDel="00B8055E">
          <w:delText>You may choose one project from the project themes given next.</w:delText>
        </w:r>
      </w:del>
    </w:p>
    <w:p w14:paraId="3CF50AF8" w14:textId="4BC412EB" w:rsidR="001C1E3E" w:rsidDel="00B8055E" w:rsidRDefault="00F45108">
      <w:pPr>
        <w:rPr>
          <w:del w:id="1278" w:author="Hallam Nasreddine" w:date="2022-04-04T17:59:00Z"/>
        </w:rPr>
        <w:pPrChange w:id="1279" w:author="Hallam Nasreddine" w:date="2022-04-04T17:59:00Z">
          <w:pPr>
            <w:pStyle w:val="Titre2"/>
          </w:pPr>
        </w:pPrChange>
      </w:pPr>
      <w:bookmarkStart w:id="1280" w:name="_Toc99971486"/>
      <w:bookmarkStart w:id="1281" w:name="_Toc69387266"/>
      <w:bookmarkStart w:id="1282" w:name="_Toc69387698"/>
      <w:del w:id="1283" w:author="Hallam Nasreddine" w:date="2022-04-04T17:59:00Z">
        <w:r w:rsidDel="00B8055E">
          <w:delText>6</w:delText>
        </w:r>
        <w:r w:rsidR="001C1E3E" w:rsidDel="00B8055E">
          <w:delText xml:space="preserve">.1 </w:delText>
        </w:r>
        <w:r w:rsidR="001C1E3E" w:rsidRPr="00311A53" w:rsidDel="00B8055E">
          <w:delText>Projects themes</w:delText>
        </w:r>
        <w:bookmarkEnd w:id="1280"/>
        <w:r w:rsidR="001C1E3E" w:rsidDel="00B8055E">
          <w:delText xml:space="preserve"> </w:delText>
        </w:r>
      </w:del>
    </w:p>
    <w:bookmarkEnd w:id="1281"/>
    <w:bookmarkEnd w:id="1282"/>
    <w:p w14:paraId="11FAA9CD" w14:textId="589102D1" w:rsidR="00784583" w:rsidDel="00B8055E" w:rsidRDefault="006D7B6B">
      <w:pPr>
        <w:rPr>
          <w:del w:id="1284" w:author="Hallam Nasreddine" w:date="2022-04-04T17:59:00Z"/>
          <w:rFonts w:ascii="Times New Roman" w:eastAsia="Times New Roman" w:hAnsi="Times New Roman" w:cs="Times New Roman"/>
          <w:snapToGrid w:val="0"/>
          <w:color w:val="000000"/>
          <w:w w:val="0"/>
          <w:sz w:val="49984"/>
          <w:szCs w:val="8552"/>
          <w:u w:color="000000"/>
          <w:bdr w:val="none" w:sz="0" w:space="0" w:color="00000A"/>
          <w:shd w:val="clear" w:color="000000" w:fill="000000"/>
          <w:vertAlign w:val="superscript"/>
          <w:lang w:val="x-none" w:eastAsia="x-none" w:bidi="pt"/>
          <w14:glow w14:rad="-2147483648">
            <w14:srgbClr w14:val="000000"/>
          </w14:glow>
          <w14:shadow w14:blurRad="0" w14:dist="0" w14:dir="0" w14:sx="0" w14:sy="0" w14:kx="560505480" w14:ky="246" w14:algn="none">
            <w14:srgbClr w14:val="004000"/>
          </w14:shadow>
          <w14:reflection w14:blurRad="-2147483648" w14:stA="9760" w14:stPos="0" w14:endA="560505200" w14:endPos="246" w14:dist="416102" w14:dir="787789680" w14:fadeDir="246" w14:sx="0" w14:sy="1" w14:kx="0" w14:ky="583" w14:algn="none"/>
          <w14:props3d w14:extrusionH="-2147483648" w14:contourW="3124" w14:prstMaterial="warmMatte">
            <w14:bevelT w14:w="-2147483648" w14:h="3124" w14:prst="circle"/>
            <w14:bevelB w14:w="416102" w14:h="-2147483648" w14:prst="circle"/>
            <w14:extrusionClr>
              <w14:srgbClr w14:val="F60000">
                <w14:alpha w14:val="776145808"/>
              </w14:srgbClr>
            </w14:extrusionClr>
            <w14:contourClr>
              <w14:schemeClr w14:val="accent6">
                <w14:alpha w14:val="32764"/>
                <w14:lumMod w14:val="97000"/>
                <w14:lumOff w14:val="3000"/>
                <w14:tint w14:val="0"/>
              </w14:schemeClr>
            </w14:contourClr>
          </w14:props3d>
          <w14:cntxtAlts/>
        </w:rPr>
      </w:pPr>
      <w:del w:id="1285" w:author="Hallam Nasreddine" w:date="2022-04-04T17:59:00Z">
        <w:r w:rsidRPr="00827EAD" w:rsidDel="00B8055E">
          <w:delText>Project 1</w:delText>
        </w:r>
        <w:r w:rsidRPr="007362F5" w:rsidDel="00B8055E">
          <w:rPr>
            <w:color w:val="F60000"/>
          </w:rPr>
          <w:delText xml:space="preserve"> - </w:delText>
        </w:r>
        <w:r w:rsidR="00784583" w:rsidRPr="00827EAD" w:rsidDel="00B8055E">
          <w:delText>Academic</w:delText>
        </w:r>
        <w:r w:rsidR="00784583" w:rsidDel="00B8055E">
          <w:delText xml:space="preserve"> Projects showcase</w:delText>
        </w:r>
        <w:r w:rsidR="00B5550F" w:rsidDel="00B8055E">
          <w:delText xml:space="preserve"> – items are academic projects</w:delText>
        </w:r>
      </w:del>
    </w:p>
    <w:p w14:paraId="0FC3B886" w14:textId="5D3365B7" w:rsidR="009E5D5A" w:rsidRPr="00311A53" w:rsidDel="00B8055E" w:rsidRDefault="00F45108">
      <w:pPr>
        <w:rPr>
          <w:del w:id="1286" w:author="Hallam Nasreddine" w:date="2022-04-04T17:59:00Z"/>
        </w:rPr>
        <w:pPrChange w:id="1287" w:author="Hallam Nasreddine" w:date="2022-04-04T17:59:00Z">
          <w:pPr>
            <w:pStyle w:val="Titre3"/>
          </w:pPr>
        </w:pPrChange>
      </w:pPr>
      <w:bookmarkStart w:id="1288" w:name="_Toc99971487"/>
      <w:del w:id="1289" w:author="Hallam Nasreddine" w:date="2022-04-04T17:59:00Z">
        <w:r w:rsidDel="00B8055E">
          <w:delText>6</w:delText>
        </w:r>
        <w:r w:rsidR="009E5D5A" w:rsidDel="00B8055E">
          <w:delText xml:space="preserve">.1.1 </w:delText>
        </w:r>
        <w:r w:rsidR="009E5D5A" w:rsidRPr="00311A53" w:rsidDel="00B8055E">
          <w:delText xml:space="preserve">Project Prototype Instance </w:delText>
        </w:r>
        <w:r w:rsidR="00A04461" w:rsidDel="00B8055E">
          <w:delText>1</w:delText>
        </w:r>
        <w:r w:rsidR="009E5D5A" w:rsidDel="00B8055E">
          <w:delText xml:space="preserve"> –</w:delText>
        </w:r>
        <w:r w:rsidR="00A04461" w:rsidRPr="00A04461" w:rsidDel="00B8055E">
          <w:delText xml:space="preserve"> </w:delText>
        </w:r>
        <w:r w:rsidR="00A04461" w:rsidDel="00B8055E">
          <w:delText xml:space="preserve">The </w:delText>
        </w:r>
        <w:r w:rsidR="00A04461" w:rsidRPr="00311A53" w:rsidDel="00B8055E">
          <w:delText xml:space="preserve">academic </w:delText>
        </w:r>
        <w:r w:rsidR="00827EAD" w:rsidRPr="00311A53" w:rsidDel="00B8055E">
          <w:delText>projects</w:delText>
        </w:r>
        <w:r w:rsidR="00827EAD" w:rsidDel="00B8055E">
          <w:delText xml:space="preserve"> (</w:delText>
        </w:r>
        <w:r w:rsidR="00A04461" w:rsidDel="00B8055E">
          <w:delText>item</w:delText>
        </w:r>
        <w:r w:rsidR="009E5D5A" w:rsidDel="00B8055E">
          <w:delText>)</w:delText>
        </w:r>
        <w:bookmarkEnd w:id="1288"/>
      </w:del>
    </w:p>
    <w:p w14:paraId="5CEDDDBD" w14:textId="73AEBB3E" w:rsidR="007256A5" w:rsidDel="00B8055E" w:rsidRDefault="007256A5">
      <w:pPr>
        <w:rPr>
          <w:del w:id="1290" w:author="Hallam Nasreddine" w:date="2022-04-04T17:59:00Z"/>
        </w:rPr>
      </w:pPr>
      <w:del w:id="1291" w:author="Hallam Nasreddine" w:date="2022-04-04T17:59:00Z">
        <w:r w:rsidRPr="00615C72" w:rsidDel="00B8055E">
          <w:delText>T</w:delText>
        </w:r>
        <w:r w:rsidR="00827EAD" w:rsidDel="00B8055E">
          <w:delText xml:space="preserve">his is </w:delText>
        </w:r>
        <w:r w:rsidRPr="007362F5" w:rsidDel="00B8055E">
          <w:delText>to show case projects (academic projects).</w:delText>
        </w:r>
        <w:r w:rsidRPr="00311A53" w:rsidDel="00B8055E">
          <w:rPr>
            <w:color w:val="F60000"/>
          </w:rPr>
          <w:delText xml:space="preserve"> </w:delText>
        </w:r>
        <w:r w:rsidDel="00B8055E">
          <w:delText>Projects: are academic projects undertaken by students/researchers/ developers.</w:delText>
        </w:r>
      </w:del>
    </w:p>
    <w:p w14:paraId="2C60951F" w14:textId="10C2BC5F" w:rsidR="007256A5" w:rsidDel="00B8055E" w:rsidRDefault="007256A5">
      <w:pPr>
        <w:rPr>
          <w:del w:id="1292" w:author="Hallam Nasreddine" w:date="2022-04-04T17:59:00Z"/>
        </w:rPr>
      </w:pPr>
      <w:del w:id="1293" w:author="Hallam Nasreddine" w:date="2022-04-04T17:59:00Z">
        <w:r w:rsidDel="00B8055E">
          <w:delText>They can be</w:delText>
        </w:r>
        <w:r w:rsidR="00827EAD" w:rsidDel="00B8055E">
          <w:delText>:</w:delText>
        </w:r>
      </w:del>
    </w:p>
    <w:p w14:paraId="10458A99" w14:textId="19C14A3A" w:rsidR="007256A5" w:rsidRPr="00311A53" w:rsidDel="00B8055E" w:rsidRDefault="007256A5">
      <w:pPr>
        <w:rPr>
          <w:del w:id="1294" w:author="Hallam Nasreddine" w:date="2022-04-04T17:59:00Z"/>
        </w:rPr>
        <w:pPrChange w:id="1295" w:author="Hallam Nasreddine" w:date="2022-04-04T17:59:00Z">
          <w:pPr>
            <w:pStyle w:val="Paragraphedeliste"/>
            <w:numPr>
              <w:numId w:val="27"/>
            </w:numPr>
            <w:ind w:left="1440" w:hanging="360"/>
          </w:pPr>
        </w:pPrChange>
      </w:pPr>
      <w:del w:id="1296" w:author="Hallam Nasreddine" w:date="2022-04-04T17:59:00Z">
        <w:r w:rsidRPr="00311A53" w:rsidDel="00B8055E">
          <w:delText>of any type (practical, theoretical, fundamental research, empirical,…</w:delText>
        </w:r>
      </w:del>
    </w:p>
    <w:p w14:paraId="56E2DC3C" w14:textId="42DC06BF" w:rsidR="007256A5" w:rsidRPr="00311A53" w:rsidDel="00B8055E" w:rsidRDefault="007256A5">
      <w:pPr>
        <w:rPr>
          <w:del w:id="1297" w:author="Hallam Nasreddine" w:date="2022-04-04T17:59:00Z"/>
        </w:rPr>
        <w:pPrChange w:id="1298" w:author="Hallam Nasreddine" w:date="2022-04-04T17:59:00Z">
          <w:pPr>
            <w:pStyle w:val="Paragraphedeliste"/>
            <w:numPr>
              <w:numId w:val="27"/>
            </w:numPr>
            <w:ind w:left="1440" w:hanging="360"/>
          </w:pPr>
        </w:pPrChange>
      </w:pPr>
      <w:del w:id="1299" w:author="Hallam Nasreddine" w:date="2022-04-04T17:59:00Z">
        <w:r w:rsidRPr="00311A53" w:rsidDel="00B8055E">
          <w:delText>any academic field (computing, science, medicine, social science, …)</w:delText>
        </w:r>
      </w:del>
    </w:p>
    <w:p w14:paraId="6B9B4CF5" w14:textId="07B8EB5D" w:rsidR="00325C51" w:rsidDel="00B8055E" w:rsidRDefault="007256A5">
      <w:pPr>
        <w:rPr>
          <w:del w:id="1300" w:author="Hallam Nasreddine" w:date="2022-04-04T17:59:00Z"/>
        </w:rPr>
      </w:pPr>
      <w:del w:id="1301" w:author="Hallam Nasreddine" w:date="2022-04-04T17:59:00Z">
        <w:r w:rsidDel="00B8055E">
          <w:delText>A project is characterised by the following attributes:</w:delText>
        </w:r>
      </w:del>
    </w:p>
    <w:p w14:paraId="077DC1EB" w14:textId="5C29F273" w:rsidR="007256A5" w:rsidRPr="00827EAD" w:rsidDel="00B8055E" w:rsidRDefault="007256A5">
      <w:pPr>
        <w:rPr>
          <w:del w:id="1302" w:author="Hallam Nasreddine" w:date="2022-04-04T17:59:00Z"/>
        </w:rPr>
        <w:pPrChange w:id="1303" w:author="Hallam Nasreddine" w:date="2022-04-04T17:59:00Z">
          <w:pPr>
            <w:pStyle w:val="Paragraphedeliste"/>
            <w:numPr>
              <w:numId w:val="36"/>
            </w:numPr>
            <w:ind w:hanging="360"/>
          </w:pPr>
        </w:pPrChange>
      </w:pPr>
      <w:del w:id="1304" w:author="Hallam Nasreddine" w:date="2022-04-04T17:59:00Z">
        <w:r w:rsidRPr="00827EAD" w:rsidDel="00B8055E">
          <w:delText xml:space="preserve">owner, name , type, keyword_list, description , url ,   status (completed, ongoing, planned,….), rate, a snapshot (relevant image(s)), … </w:delText>
        </w:r>
      </w:del>
    </w:p>
    <w:p w14:paraId="7E850705" w14:textId="516F838C" w:rsidR="007256A5" w:rsidRPr="00325C51" w:rsidDel="00B8055E" w:rsidRDefault="007256A5">
      <w:pPr>
        <w:rPr>
          <w:del w:id="1305" w:author="Hallam Nasreddine" w:date="2022-04-04T17:59:00Z"/>
        </w:rPr>
        <w:pPrChange w:id="1306" w:author="Hallam Nasreddine" w:date="2022-04-04T17:59:00Z">
          <w:pPr>
            <w:pStyle w:val="Paragraphedeliste"/>
            <w:numPr>
              <w:numId w:val="36"/>
            </w:numPr>
            <w:ind w:hanging="360"/>
          </w:pPr>
        </w:pPrChange>
      </w:pPr>
      <w:del w:id="1307" w:author="Hallam Nasreddine" w:date="2022-04-04T17:59:00Z">
        <w:r w:rsidRPr="00325C51" w:rsidDel="00B8055E">
          <w:delText>You may include other pertinent attributes if you deem it necessary.</w:delText>
        </w:r>
      </w:del>
    </w:p>
    <w:p w14:paraId="7C8F3FBB" w14:textId="0D3A417D" w:rsidR="009E5D5A" w:rsidRPr="00311A53" w:rsidDel="00B8055E" w:rsidRDefault="00F45108">
      <w:pPr>
        <w:rPr>
          <w:del w:id="1308" w:author="Hallam Nasreddine" w:date="2022-04-04T17:59:00Z"/>
        </w:rPr>
        <w:pPrChange w:id="1309" w:author="Hallam Nasreddine" w:date="2022-04-04T17:59:00Z">
          <w:pPr>
            <w:pStyle w:val="Titre3"/>
          </w:pPr>
        </w:pPrChange>
      </w:pPr>
      <w:bookmarkStart w:id="1310" w:name="_Toc99971488"/>
      <w:del w:id="1311" w:author="Hallam Nasreddine" w:date="2022-04-04T17:59:00Z">
        <w:r w:rsidDel="00B8055E">
          <w:delText>6</w:delText>
        </w:r>
        <w:r w:rsidR="009E5D5A" w:rsidDel="00B8055E">
          <w:delText xml:space="preserve">.1.2 </w:delText>
        </w:r>
        <w:r w:rsidR="009E5D5A" w:rsidRPr="00311A53" w:rsidDel="00B8055E">
          <w:delText xml:space="preserve">Project Prototype Instance </w:delText>
        </w:r>
        <w:r w:rsidR="00A04461" w:rsidDel="00B8055E">
          <w:delText>2</w:delText>
        </w:r>
        <w:r w:rsidR="009E5D5A" w:rsidDel="00B8055E">
          <w:delText xml:space="preserve"> –</w:delText>
        </w:r>
        <w:r w:rsidR="009E5D5A" w:rsidRPr="00311A53" w:rsidDel="00B8055E">
          <w:delText xml:space="preserve"> </w:delText>
        </w:r>
        <w:r w:rsidR="00A04461" w:rsidDel="00B8055E">
          <w:delText>The documentary movies (</w:delText>
        </w:r>
        <w:r w:rsidR="00A04461" w:rsidRPr="00311A53" w:rsidDel="00B8055E">
          <w:delText>item</w:delText>
        </w:r>
        <w:r w:rsidR="009E5D5A" w:rsidDel="00B8055E">
          <w:delText>)</w:delText>
        </w:r>
        <w:bookmarkEnd w:id="1310"/>
      </w:del>
    </w:p>
    <w:p w14:paraId="0D71D5AC" w14:textId="043189CF" w:rsidR="008832DE" w:rsidRPr="00311A53" w:rsidDel="00B8055E" w:rsidRDefault="008832DE">
      <w:pPr>
        <w:rPr>
          <w:del w:id="1312" w:author="Hallam Nasreddine" w:date="2022-04-04T17:59:00Z"/>
        </w:rPr>
      </w:pPr>
      <w:del w:id="1313" w:author="Hallam Nasreddine" w:date="2022-04-04T17:59:00Z">
        <w:r w:rsidRPr="00311A53" w:rsidDel="00B8055E">
          <w:delText xml:space="preserve">The website is to show </w:delText>
        </w:r>
        <w:r w:rsidDel="00B8055E">
          <w:delText>allow visitors and members browse documentary movies</w:delText>
        </w:r>
        <w:r w:rsidRPr="00311A53" w:rsidDel="00B8055E">
          <w:delText xml:space="preserve">. </w:delText>
        </w:r>
      </w:del>
    </w:p>
    <w:p w14:paraId="3483215B" w14:textId="16794B4C" w:rsidR="008832DE" w:rsidDel="00B8055E" w:rsidRDefault="008832DE">
      <w:pPr>
        <w:rPr>
          <w:del w:id="1314" w:author="Hallam Nasreddine" w:date="2022-04-04T17:59:00Z"/>
        </w:rPr>
      </w:pPr>
      <w:del w:id="1315" w:author="Hallam Nasreddine" w:date="2022-04-04T17:59:00Z">
        <w:r w:rsidDel="00B8055E">
          <w:delText>They can be</w:delText>
        </w:r>
        <w:r w:rsidR="00827EAD" w:rsidDel="00B8055E">
          <w:delText>:</w:delText>
        </w:r>
        <w:r w:rsidDel="00B8055E">
          <w:delText xml:space="preserve"> </w:delText>
        </w:r>
      </w:del>
    </w:p>
    <w:p w14:paraId="25A36D3D" w14:textId="57FFA6E9" w:rsidR="008832DE" w:rsidRPr="00311A53" w:rsidDel="00B8055E" w:rsidRDefault="008832DE">
      <w:pPr>
        <w:rPr>
          <w:del w:id="1316" w:author="Hallam Nasreddine" w:date="2022-04-04T17:59:00Z"/>
        </w:rPr>
        <w:pPrChange w:id="1317" w:author="Hallam Nasreddine" w:date="2022-04-04T17:59:00Z">
          <w:pPr>
            <w:pStyle w:val="Paragraphedeliste"/>
            <w:numPr>
              <w:numId w:val="27"/>
            </w:numPr>
            <w:ind w:left="1440" w:hanging="360"/>
          </w:pPr>
        </w:pPrChange>
      </w:pPr>
      <w:del w:id="1318" w:author="Hallam Nasreddine" w:date="2022-04-04T17:59:00Z">
        <w:r w:rsidRPr="00311A53" w:rsidDel="00B8055E">
          <w:delText xml:space="preserve">of any </w:delText>
        </w:r>
        <w:r w:rsidR="002C5D55" w:rsidDel="00B8055E">
          <w:delText>genre</w:delText>
        </w:r>
        <w:r w:rsidRPr="00311A53" w:rsidDel="00B8055E">
          <w:delText xml:space="preserve"> (</w:delText>
        </w:r>
        <w:r w:rsidR="002C5D55" w:rsidRPr="002C5D55" w:rsidDel="00B8055E">
          <w:delText>Expository</w:delText>
        </w:r>
        <w:r w:rsidRPr="00311A53" w:rsidDel="00B8055E">
          <w:delText xml:space="preserve">, </w:delText>
        </w:r>
        <w:r w:rsidR="002C5D55" w:rsidRPr="002C5D55" w:rsidDel="00B8055E">
          <w:delText>Essayistic</w:delText>
        </w:r>
        <w:r w:rsidRPr="00311A53" w:rsidDel="00B8055E">
          <w:delText xml:space="preserve">, </w:delText>
        </w:r>
        <w:r w:rsidR="002C5D55" w:rsidRPr="002C5D55" w:rsidDel="00B8055E">
          <w:delText>Observational</w:delText>
        </w:r>
        <w:r w:rsidR="002C5D55" w:rsidDel="00B8055E">
          <w:delText xml:space="preserve">, </w:delText>
        </w:r>
        <w:r w:rsidR="002C5D55" w:rsidRPr="002C5D55" w:rsidDel="00B8055E">
          <w:delText>Participatory</w:delText>
        </w:r>
        <w:r w:rsidR="002C5D55" w:rsidDel="00B8055E">
          <w:delText xml:space="preserve">, </w:delText>
        </w:r>
        <w:r w:rsidRPr="00311A53" w:rsidDel="00B8055E">
          <w:delText xml:space="preserve">research, </w:delText>
        </w:r>
        <w:r w:rsidR="002C5D55" w:rsidRPr="002C5D55" w:rsidDel="00B8055E">
          <w:delText>Interview</w:delText>
        </w:r>
        <w:r w:rsidRPr="00311A53" w:rsidDel="00B8055E">
          <w:delText>,…</w:delText>
        </w:r>
        <w:r w:rsidR="002C5D55" w:rsidDel="00B8055E">
          <w:delText>)</w:delText>
        </w:r>
      </w:del>
    </w:p>
    <w:p w14:paraId="384C28F0" w14:textId="51896A1B" w:rsidR="008832DE" w:rsidDel="00B8055E" w:rsidRDefault="008832DE">
      <w:pPr>
        <w:rPr>
          <w:del w:id="1319" w:author="Hallam Nasreddine" w:date="2022-04-04T17:59:00Z"/>
        </w:rPr>
      </w:pPr>
      <w:del w:id="1320" w:author="Hallam Nasreddine" w:date="2022-04-04T17:59:00Z">
        <w:r w:rsidDel="00B8055E">
          <w:delText xml:space="preserve">A </w:delText>
        </w:r>
        <w:r w:rsidR="002C5D55" w:rsidDel="00B8055E">
          <w:delText xml:space="preserve">documentary </w:delText>
        </w:r>
        <w:r w:rsidDel="00B8055E">
          <w:delText>is characterised by the following attributes:</w:delText>
        </w:r>
      </w:del>
    </w:p>
    <w:p w14:paraId="5CCB5AD3" w14:textId="302FBE7D" w:rsidR="008832DE" w:rsidRPr="00827EAD" w:rsidDel="00B8055E" w:rsidRDefault="002C6890">
      <w:pPr>
        <w:rPr>
          <w:del w:id="1321" w:author="Hallam Nasreddine" w:date="2022-04-04T17:59:00Z"/>
        </w:rPr>
        <w:pPrChange w:id="1322" w:author="Hallam Nasreddine" w:date="2022-04-04T17:59:00Z">
          <w:pPr>
            <w:pStyle w:val="Paragraphedeliste"/>
            <w:numPr>
              <w:numId w:val="37"/>
            </w:numPr>
            <w:ind w:hanging="360"/>
          </w:pPr>
        </w:pPrChange>
      </w:pPr>
      <w:del w:id="1323" w:author="Hallam Nasreddine" w:date="2022-04-04T17:59:00Z">
        <w:r w:rsidRPr="00827EAD" w:rsidDel="00B8055E">
          <w:delText>U</w:delText>
        </w:r>
        <w:r w:rsidR="002C5D55" w:rsidRPr="00827EAD" w:rsidDel="00B8055E">
          <w:delText>ploader</w:delText>
        </w:r>
        <w:r w:rsidRPr="00827EAD" w:rsidDel="00B8055E">
          <w:delText>(user)</w:delText>
        </w:r>
        <w:r w:rsidR="008832DE" w:rsidRPr="00827EAD" w:rsidDel="00B8055E">
          <w:delText xml:space="preserve">, </w:delText>
        </w:r>
        <w:r w:rsidR="002C5D55" w:rsidRPr="00827EAD" w:rsidDel="00B8055E">
          <w:delText>film-maker, title</w:delText>
        </w:r>
        <w:r w:rsidR="008832DE" w:rsidRPr="00827EAD" w:rsidDel="00B8055E">
          <w:delText xml:space="preserve">, </w:delText>
        </w:r>
        <w:r w:rsidR="002C5D55" w:rsidRPr="00827EAD" w:rsidDel="00B8055E">
          <w:delText>genre</w:delText>
        </w:r>
        <w:r w:rsidR="008832DE" w:rsidRPr="00827EAD" w:rsidDel="00B8055E">
          <w:delText>, keyword_list, description , url ,</w:delText>
        </w:r>
        <w:r w:rsidR="002C5D55" w:rsidRPr="00827EAD" w:rsidDel="00B8055E">
          <w:delText xml:space="preserve">year_production, </w:delText>
        </w:r>
        <w:r w:rsidR="008832DE" w:rsidRPr="00827EAD" w:rsidDel="00B8055E">
          <w:delText>status (</w:delText>
        </w:r>
        <w:r w:rsidR="00827EAD" w:rsidRPr="00827EAD" w:rsidDel="00B8055E">
          <w:delText>parent’s</w:delText>
        </w:r>
        <w:r w:rsidR="002C5D55" w:rsidRPr="00827EAD" w:rsidDel="00B8055E">
          <w:delText xml:space="preserve"> guide</w:delText>
        </w:r>
        <w:r w:rsidR="008832DE" w:rsidRPr="00827EAD" w:rsidDel="00B8055E">
          <w:delText xml:space="preserve">, </w:delText>
        </w:r>
        <w:r w:rsidR="002C5D55" w:rsidRPr="00827EAD" w:rsidDel="00B8055E">
          <w:delText>certificate</w:delText>
        </w:r>
        <w:r w:rsidR="008832DE" w:rsidRPr="00827EAD" w:rsidDel="00B8055E">
          <w:delText xml:space="preserve">,….), rate, a snapshot (relevant image(s)), … </w:delText>
        </w:r>
      </w:del>
    </w:p>
    <w:p w14:paraId="0068301D" w14:textId="7A928D63" w:rsidR="008832DE" w:rsidDel="00B8055E" w:rsidRDefault="008832DE">
      <w:pPr>
        <w:rPr>
          <w:del w:id="1324" w:author="Hallam Nasreddine" w:date="2022-04-04T17:59:00Z"/>
        </w:rPr>
        <w:pPrChange w:id="1325" w:author="Hallam Nasreddine" w:date="2022-04-04T17:59:00Z">
          <w:pPr>
            <w:pStyle w:val="Paragraphedeliste"/>
            <w:numPr>
              <w:numId w:val="37"/>
            </w:numPr>
            <w:ind w:hanging="360"/>
          </w:pPr>
        </w:pPrChange>
      </w:pPr>
      <w:del w:id="1326" w:author="Hallam Nasreddine" w:date="2022-04-04T17:59:00Z">
        <w:r w:rsidRPr="00325C51" w:rsidDel="00B8055E">
          <w:delText>You may include other pertinent attributes if you deem it necessary.</w:delText>
        </w:r>
      </w:del>
    </w:p>
    <w:p w14:paraId="21B93CB0" w14:textId="5727ADFD" w:rsidR="00325C51" w:rsidRPr="00311A53" w:rsidDel="00B8055E" w:rsidRDefault="00F45108">
      <w:pPr>
        <w:rPr>
          <w:del w:id="1327" w:author="Hallam Nasreddine" w:date="2022-04-04T17:59:00Z"/>
        </w:rPr>
        <w:pPrChange w:id="1328" w:author="Hallam Nasreddine" w:date="2022-04-04T17:59:00Z">
          <w:pPr>
            <w:pStyle w:val="Titre3"/>
          </w:pPr>
        </w:pPrChange>
      </w:pPr>
      <w:bookmarkStart w:id="1329" w:name="_Toc99971489"/>
      <w:del w:id="1330" w:author="Hallam Nasreddine" w:date="2022-04-04T17:59:00Z">
        <w:r w:rsidDel="00B8055E">
          <w:delText>6</w:delText>
        </w:r>
        <w:r w:rsidR="00A700D2" w:rsidDel="00B8055E">
          <w:delText xml:space="preserve">.1.3 </w:delText>
        </w:r>
        <w:r w:rsidR="00325C51" w:rsidRPr="00311A53" w:rsidDel="00B8055E">
          <w:delText xml:space="preserve">Project Prototype Instance </w:delText>
        </w:r>
        <w:r w:rsidR="00325C51" w:rsidDel="00B8055E">
          <w:delText xml:space="preserve">3 </w:delText>
        </w:r>
        <w:r w:rsidR="00A700D2" w:rsidDel="00B8055E">
          <w:delText>–</w:delText>
        </w:r>
        <w:r w:rsidR="00325C51" w:rsidRPr="00311A53" w:rsidDel="00B8055E">
          <w:delText xml:space="preserve"> </w:delText>
        </w:r>
        <w:r w:rsidR="00A700D2" w:rsidDel="00B8055E">
          <w:delText>The products (</w:delText>
        </w:r>
        <w:r w:rsidR="00325C51" w:rsidDel="00B8055E">
          <w:delText>item)</w:delText>
        </w:r>
        <w:bookmarkEnd w:id="1329"/>
      </w:del>
    </w:p>
    <w:p w14:paraId="5A59DD50" w14:textId="0C98BD9B" w:rsidR="00325C51" w:rsidRPr="00311A53" w:rsidDel="00B8055E" w:rsidRDefault="00325C51">
      <w:pPr>
        <w:rPr>
          <w:del w:id="1331" w:author="Hallam Nasreddine" w:date="2022-04-04T17:59:00Z"/>
        </w:rPr>
      </w:pPr>
      <w:del w:id="1332" w:author="Hallam Nasreddine" w:date="2022-04-04T17:59:00Z">
        <w:r w:rsidRPr="00311A53" w:rsidDel="00B8055E">
          <w:delText xml:space="preserve">The website is to </w:delText>
        </w:r>
        <w:r w:rsidDel="00B8055E">
          <w:delText>allow visitors and members browse (sellable) products</w:delText>
        </w:r>
        <w:r w:rsidRPr="00311A53" w:rsidDel="00B8055E">
          <w:delText xml:space="preserve">. </w:delText>
        </w:r>
      </w:del>
    </w:p>
    <w:p w14:paraId="448C3ACD" w14:textId="5AAEA6E5" w:rsidR="00325C51" w:rsidDel="00B8055E" w:rsidRDefault="00325C51">
      <w:pPr>
        <w:rPr>
          <w:del w:id="1333" w:author="Hallam Nasreddine" w:date="2022-04-04T17:59:00Z"/>
        </w:rPr>
      </w:pPr>
      <w:del w:id="1334" w:author="Hallam Nasreddine" w:date="2022-04-04T17:59:00Z">
        <w:r w:rsidDel="00B8055E">
          <w:delText xml:space="preserve">They can be </w:delText>
        </w:r>
      </w:del>
    </w:p>
    <w:p w14:paraId="52B8A429" w14:textId="14A42680" w:rsidR="00325C51" w:rsidRPr="00311A53" w:rsidDel="00B8055E" w:rsidRDefault="00325C51">
      <w:pPr>
        <w:rPr>
          <w:del w:id="1335" w:author="Hallam Nasreddine" w:date="2022-04-04T17:59:00Z"/>
        </w:rPr>
        <w:pPrChange w:id="1336" w:author="Hallam Nasreddine" w:date="2022-04-04T17:59:00Z">
          <w:pPr>
            <w:pStyle w:val="Paragraphedeliste"/>
            <w:numPr>
              <w:numId w:val="27"/>
            </w:numPr>
            <w:ind w:left="1440" w:hanging="360"/>
          </w:pPr>
        </w:pPrChange>
      </w:pPr>
      <w:del w:id="1337" w:author="Hallam Nasreddine" w:date="2022-04-04T17:59:00Z">
        <w:r w:rsidRPr="00311A53" w:rsidDel="00B8055E">
          <w:delText xml:space="preserve">of any </w:delText>
        </w:r>
        <w:r w:rsidDel="00B8055E">
          <w:delText>genre</w:delText>
        </w:r>
        <w:r w:rsidRPr="00311A53" w:rsidDel="00B8055E">
          <w:delText xml:space="preserve"> (</w:delText>
        </w:r>
        <w:r w:rsidDel="00B8055E">
          <w:delText>book</w:delText>
        </w:r>
        <w:r w:rsidRPr="00311A53" w:rsidDel="00B8055E">
          <w:delText xml:space="preserve">, </w:delText>
        </w:r>
        <w:r w:rsidDel="00B8055E">
          <w:delText>cds</w:delText>
        </w:r>
        <w:r w:rsidRPr="00311A53" w:rsidDel="00B8055E">
          <w:delText xml:space="preserve">, </w:delText>
        </w:r>
        <w:r w:rsidDel="00B8055E">
          <w:delText>videos, games, electronic</w:delText>
        </w:r>
        <w:r w:rsidRPr="00311A53" w:rsidDel="00B8055E">
          <w:delText xml:space="preserve">, </w:delText>
        </w:r>
        <w:r w:rsidDel="00B8055E">
          <w:delText>furniture</w:delText>
        </w:r>
        <w:r w:rsidRPr="00311A53" w:rsidDel="00B8055E">
          <w:delText>,</w:delText>
        </w:r>
        <w:r w:rsidR="009E588A" w:rsidDel="00B8055E">
          <w:delText xml:space="preserve"> </w:delText>
        </w:r>
        <w:r w:rsidR="00185C95" w:rsidDel="00B8055E">
          <w:delText xml:space="preserve">baby stuffs, </w:delText>
        </w:r>
        <w:r w:rsidRPr="00311A53" w:rsidDel="00B8055E">
          <w:delText>…</w:delText>
        </w:r>
        <w:r w:rsidDel="00B8055E">
          <w:delText>)</w:delText>
        </w:r>
      </w:del>
    </w:p>
    <w:p w14:paraId="107EA2FF" w14:textId="0A3E95DB" w:rsidR="00325C51" w:rsidDel="00B8055E" w:rsidRDefault="00325C51">
      <w:pPr>
        <w:rPr>
          <w:del w:id="1338" w:author="Hallam Nasreddine" w:date="2022-04-04T17:59:00Z"/>
        </w:rPr>
      </w:pPr>
      <w:del w:id="1339" w:author="Hallam Nasreddine" w:date="2022-04-04T17:59:00Z">
        <w:r w:rsidDel="00B8055E">
          <w:delText xml:space="preserve">A </w:delText>
        </w:r>
        <w:r w:rsidR="00185C95" w:rsidDel="00B8055E">
          <w:delText xml:space="preserve">product </w:delText>
        </w:r>
        <w:r w:rsidDel="00B8055E">
          <w:delText>is characterised by the following attributes:</w:delText>
        </w:r>
      </w:del>
    </w:p>
    <w:p w14:paraId="653FCBE7" w14:textId="7D130439" w:rsidR="00325C51" w:rsidRPr="00311A53" w:rsidDel="00B8055E" w:rsidRDefault="00185C95">
      <w:pPr>
        <w:rPr>
          <w:del w:id="1340" w:author="Hallam Nasreddine" w:date="2022-04-04T17:59:00Z"/>
        </w:rPr>
        <w:pPrChange w:id="1341" w:author="Hallam Nasreddine" w:date="2022-04-04T17:59:00Z">
          <w:pPr>
            <w:pStyle w:val="Paragraphedeliste"/>
            <w:numPr>
              <w:numId w:val="37"/>
            </w:numPr>
            <w:ind w:hanging="360"/>
          </w:pPr>
        </w:pPrChange>
      </w:pPr>
      <w:del w:id="1342" w:author="Hallam Nasreddine" w:date="2022-04-04T17:59:00Z">
        <w:r w:rsidDel="00B8055E">
          <w:delText>owner</w:delText>
        </w:r>
        <w:r w:rsidR="00325C51" w:rsidRPr="00311A53" w:rsidDel="00B8055E">
          <w:delText xml:space="preserve">(user),  title, genre, description , </w:delText>
        </w:r>
        <w:r w:rsidDel="00B8055E">
          <w:delText>price, address</w:delText>
        </w:r>
        <w:r w:rsidR="00325C51" w:rsidRPr="00311A53" w:rsidDel="00B8055E">
          <w:delText>,</w:delText>
        </w:r>
        <w:r w:rsidDel="00B8055E">
          <w:delText xml:space="preserve"> </w:delText>
        </w:r>
        <w:r w:rsidR="00325C51" w:rsidRPr="00311A53" w:rsidDel="00B8055E">
          <w:delText xml:space="preserve"> </w:delText>
        </w:r>
        <w:r w:rsidDel="00B8055E">
          <w:delText>status</w:delText>
        </w:r>
        <w:r w:rsidR="00325C51" w:rsidRPr="00311A53" w:rsidDel="00B8055E">
          <w:delText>(</w:delText>
        </w:r>
        <w:r w:rsidDel="00B8055E">
          <w:delText xml:space="preserve">new </w:delText>
        </w:r>
        <w:r w:rsidR="00325C51" w:rsidRPr="00311A53" w:rsidDel="00B8055E">
          <w:delText xml:space="preserve">, </w:delText>
        </w:r>
        <w:r w:rsidDel="00B8055E">
          <w:delText>used</w:delText>
        </w:r>
        <w:r w:rsidR="00325C51" w:rsidRPr="00311A53" w:rsidDel="00B8055E">
          <w:delText>,</w:delText>
        </w:r>
        <w:r w:rsidDel="00B8055E">
          <w:delText xml:space="preserve"> </w:delText>
        </w:r>
        <w:r w:rsidR="00325C51" w:rsidRPr="00311A53" w:rsidDel="00B8055E">
          <w:delText xml:space="preserve">….), rate, a snapshot (relevant image(s)), … </w:delText>
        </w:r>
      </w:del>
    </w:p>
    <w:p w14:paraId="5B7E50C1" w14:textId="05E45C88" w:rsidR="00325C51" w:rsidDel="00B8055E" w:rsidRDefault="00325C51">
      <w:pPr>
        <w:rPr>
          <w:del w:id="1343" w:author="Hallam Nasreddine" w:date="2022-04-04T17:59:00Z"/>
        </w:rPr>
        <w:pPrChange w:id="1344" w:author="Hallam Nasreddine" w:date="2022-04-04T17:59:00Z">
          <w:pPr>
            <w:pStyle w:val="Paragraphedeliste"/>
            <w:numPr>
              <w:numId w:val="37"/>
            </w:numPr>
            <w:ind w:hanging="360"/>
          </w:pPr>
        </w:pPrChange>
      </w:pPr>
      <w:del w:id="1345" w:author="Hallam Nasreddine" w:date="2022-04-04T17:59:00Z">
        <w:r w:rsidRPr="00311A53" w:rsidDel="00B8055E">
          <w:delText>You may include other pertinent attributes if you deem it necessary.</w:delText>
        </w:r>
      </w:del>
    </w:p>
    <w:p w14:paraId="04DED524" w14:textId="39B9C2EA" w:rsidR="00F45108" w:rsidRPr="007362F5" w:rsidDel="00B8055E" w:rsidRDefault="00F45108">
      <w:pPr>
        <w:rPr>
          <w:del w:id="1346" w:author="Hallam Nasreddine" w:date="2022-04-04T17:59:00Z"/>
          <w:rFonts w:asciiTheme="majorHAnsi" w:eastAsiaTheme="majorEastAsia" w:hAnsiTheme="majorHAnsi" w:cstheme="majorBidi"/>
          <w:b/>
          <w:bCs/>
          <w:color w:val="1F3763" w:themeColor="accent1" w:themeShade="7F"/>
          <w:sz w:val="28"/>
          <w:szCs w:val="28"/>
        </w:rPr>
        <w:pPrChange w:id="1347" w:author="Hallam Nasreddine" w:date="2022-04-04T17:59:00Z">
          <w:pPr>
            <w:pStyle w:val="NormalWeb"/>
          </w:pPr>
        </w:pPrChange>
      </w:pPr>
      <w:del w:id="1348" w:author="Hallam Nasreddine" w:date="2022-04-04T17:59:00Z">
        <w:r w:rsidDel="00B8055E">
          <w:rPr>
            <w:rFonts w:asciiTheme="majorHAnsi" w:eastAsiaTheme="majorEastAsia" w:hAnsiTheme="majorHAnsi" w:cstheme="majorBidi"/>
            <w:b/>
            <w:bCs/>
            <w:color w:val="1F3763" w:themeColor="accent1" w:themeShade="7F"/>
            <w:sz w:val="28"/>
            <w:szCs w:val="28"/>
          </w:rPr>
          <w:delText xml:space="preserve">6.1.4 </w:delText>
        </w:r>
        <w:r w:rsidRPr="007362F5" w:rsidDel="00B8055E">
          <w:rPr>
            <w:rFonts w:asciiTheme="majorHAnsi" w:eastAsiaTheme="majorEastAsia" w:hAnsiTheme="majorHAnsi" w:cstheme="majorBidi"/>
            <w:b/>
            <w:bCs/>
            <w:color w:val="1F3763" w:themeColor="accent1" w:themeShade="7F"/>
            <w:sz w:val="28"/>
            <w:szCs w:val="28"/>
          </w:rPr>
          <w:delText xml:space="preserve">Software Development Job Board </w:delText>
        </w:r>
      </w:del>
    </w:p>
    <w:p w14:paraId="73A36818" w14:textId="26776081" w:rsidR="00F45108" w:rsidRPr="007362F5" w:rsidDel="00B8055E" w:rsidRDefault="00F45108">
      <w:pPr>
        <w:rPr>
          <w:del w:id="1349" w:author="Hallam Nasreddine" w:date="2022-04-04T17:59:00Z"/>
        </w:rPr>
        <w:pPrChange w:id="1350" w:author="Hallam Nasreddine" w:date="2022-04-04T17:59:00Z">
          <w:pPr>
            <w:pStyle w:val="NormalWeb"/>
          </w:pPr>
        </w:pPrChange>
      </w:pPr>
      <w:del w:id="1351" w:author="Hallam Nasreddine" w:date="2022-04-04T17:59:00Z">
        <w:r w:rsidRPr="007362F5" w:rsidDel="00B8055E">
          <w:delText xml:space="preserve">This website is designed to show case a series of jobs. A Job is made up of the following elements: </w:delText>
        </w:r>
      </w:del>
    </w:p>
    <w:p w14:paraId="26ED6C00" w14:textId="65468553" w:rsidR="00F45108" w:rsidRPr="007362F5" w:rsidDel="00B8055E" w:rsidRDefault="00F45108">
      <w:pPr>
        <w:rPr>
          <w:del w:id="1352" w:author="Hallam Nasreddine" w:date="2022-04-04T17:59:00Z"/>
        </w:rPr>
        <w:pPrChange w:id="1353" w:author="Hallam Nasreddine" w:date="2022-04-04T17:59:00Z">
          <w:pPr>
            <w:pStyle w:val="NormalWeb"/>
          </w:pPr>
        </w:pPrChange>
      </w:pPr>
      <w:del w:id="1354" w:author="Hallam Nasreddine" w:date="2022-04-04T17:59:00Z">
        <w:r w:rsidRPr="007362F5" w:rsidDel="00B8055E">
          <w:delText xml:space="preserve">· Title </w:delText>
        </w:r>
        <w:r w:rsidDel="00B8055E">
          <w:delText xml:space="preserve">, </w:delText>
        </w:r>
        <w:r w:rsidRPr="007362F5" w:rsidDel="00B8055E">
          <w:delText xml:space="preserve"> Category </w:delText>
        </w:r>
        <w:r w:rsidDel="00B8055E">
          <w:delText>(</w:delText>
        </w:r>
        <w:r w:rsidRPr="007362F5" w:rsidDel="00B8055E">
          <w:delText xml:space="preserve">o E.g., Web dev, Mobile dev, Embedded dev, etc. </w:delText>
        </w:r>
      </w:del>
    </w:p>
    <w:p w14:paraId="0FA7287C" w14:textId="02CF128F" w:rsidR="00F45108" w:rsidRPr="007362F5" w:rsidDel="00B8055E" w:rsidRDefault="00F45108">
      <w:pPr>
        <w:rPr>
          <w:del w:id="1355" w:author="Hallam Nasreddine" w:date="2022-04-04T17:59:00Z"/>
        </w:rPr>
        <w:pPrChange w:id="1356" w:author="Hallam Nasreddine" w:date="2022-04-04T17:59:00Z">
          <w:pPr>
            <w:pStyle w:val="NormalWeb"/>
          </w:pPr>
        </w:pPrChange>
      </w:pPr>
      <w:del w:id="1357" w:author="Hallam Nasreddine" w:date="2022-04-04T17:59:00Z">
        <w:r w:rsidRPr="007362F5" w:rsidDel="00B8055E">
          <w:delText xml:space="preserve"> Environment (E.g., Javascript, Java, C#, Python, etc.), Wage </w:delText>
        </w:r>
        <w:r w:rsidRPr="00037AB0" w:rsidDel="00B8055E">
          <w:delText>,</w:delText>
        </w:r>
        <w:r w:rsidRPr="007362F5" w:rsidDel="00B8055E">
          <w:delText xml:space="preserve"> Type </w:delText>
        </w:r>
        <w:r w:rsidDel="00B8055E">
          <w:delText>(</w:delText>
        </w:r>
        <w:r w:rsidRPr="007362F5" w:rsidDel="00B8055E">
          <w:delText>E.g. Full-tim</w:delText>
        </w:r>
        <w:r w:rsidDel="00B8055E">
          <w:delText>e, part-time, contract),</w:delText>
        </w:r>
        <w:r w:rsidRPr="007362F5" w:rsidDel="00B8055E">
          <w:delText xml:space="preserve"> Keyword List </w:delText>
        </w:r>
        <w:r w:rsidR="00037AB0" w:rsidDel="00B8055E">
          <w:delText>(a</w:delText>
        </w:r>
        <w:r w:rsidRPr="007362F5" w:rsidDel="00B8055E">
          <w:delText xml:space="preserve"> list of keywo</w:delText>
        </w:r>
        <w:r w:rsidR="00037AB0" w:rsidDel="00B8055E">
          <w:delText>rds associated with the product),</w:delText>
        </w:r>
        <w:r w:rsidRPr="007362F5" w:rsidDel="00B8055E">
          <w:delText xml:space="preserve"> Description </w:delText>
        </w:r>
        <w:r w:rsidR="00037AB0" w:rsidDel="00B8055E">
          <w:delText>,</w:delText>
        </w:r>
        <w:r w:rsidRPr="007362F5" w:rsidDel="00B8055E">
          <w:delText xml:space="preserve"> Status </w:delText>
        </w:r>
        <w:r w:rsidR="00037AB0" w:rsidDel="00B8055E">
          <w:delText>(</w:delText>
        </w:r>
        <w:r w:rsidRPr="007362F5" w:rsidDel="00B8055E">
          <w:delText>I.e., Avai</w:delText>
        </w:r>
        <w:r w:rsidR="00037AB0" w:rsidDel="00B8055E">
          <w:delText>lable, Filled, No-longer exists),</w:delText>
        </w:r>
        <w:r w:rsidRPr="007362F5" w:rsidDel="00B8055E">
          <w:delText xml:space="preserve"> Banner image </w:delText>
        </w:r>
        <w:r w:rsidR="00037AB0" w:rsidDel="00B8055E">
          <w:delText>(An image representing the Job)</w:delText>
        </w:r>
      </w:del>
    </w:p>
    <w:p w14:paraId="1AC8E402" w14:textId="683785BA" w:rsidR="00F45108" w:rsidRPr="007362F5" w:rsidDel="00B8055E" w:rsidRDefault="00F45108">
      <w:pPr>
        <w:rPr>
          <w:del w:id="1358" w:author="Hallam Nasreddine" w:date="2022-04-04T17:59:00Z"/>
        </w:rPr>
        <w:pPrChange w:id="1359" w:author="Hallam Nasreddine" w:date="2022-04-04T17:59:00Z">
          <w:pPr>
            <w:pStyle w:val="NormalWeb"/>
          </w:pPr>
        </w:pPrChange>
      </w:pPr>
      <w:del w:id="1360" w:author="Hallam Nasreddine" w:date="2022-04-04T17:59:00Z">
        <w:r w:rsidRPr="007362F5" w:rsidDel="00B8055E">
          <w:delText xml:space="preserve">Additional elements can be added to create a complete </w:delText>
        </w:r>
        <w:r w:rsidR="00037AB0" w:rsidDel="00B8055E">
          <w:delText xml:space="preserve">item </w:delText>
        </w:r>
        <w:r w:rsidRPr="007362F5" w:rsidDel="00B8055E">
          <w:delText xml:space="preserve">following this theme. </w:delText>
        </w:r>
      </w:del>
    </w:p>
    <w:p w14:paraId="5C231A39" w14:textId="35121713" w:rsidR="00F45108" w:rsidRPr="00311A53" w:rsidDel="00B8055E" w:rsidRDefault="00F45108">
      <w:pPr>
        <w:rPr>
          <w:del w:id="1361" w:author="Hallam Nasreddine" w:date="2022-04-04T17:59:00Z"/>
        </w:rPr>
      </w:pPr>
    </w:p>
    <w:p w14:paraId="1B6BD2B7" w14:textId="708125D6" w:rsidR="0040394E" w:rsidDel="00B8055E" w:rsidRDefault="0040394E">
      <w:pPr>
        <w:rPr>
          <w:del w:id="1362" w:author="Hallam Nasreddine" w:date="2022-04-04T17:59:00Z"/>
          <w:rFonts w:asciiTheme="majorHAnsi" w:eastAsiaTheme="majorEastAsia" w:hAnsiTheme="majorHAnsi" w:cstheme="majorBidi"/>
          <w:b/>
          <w:bCs/>
          <w:color w:val="1F3763" w:themeColor="accent1" w:themeShade="7F"/>
          <w:sz w:val="28"/>
          <w:szCs w:val="28"/>
        </w:rPr>
        <w:pPrChange w:id="1363" w:author="Hallam Nasreddine" w:date="2022-04-04T17:59:00Z">
          <w:pPr>
            <w:spacing w:before="0" w:after="160" w:line="259" w:lineRule="auto"/>
          </w:pPr>
        </w:pPrChange>
      </w:pPr>
      <w:del w:id="1364" w:author="Hallam Nasreddine" w:date="2022-04-04T17:59:00Z">
        <w:r w:rsidDel="00B8055E">
          <w:br w:type="page"/>
        </w:r>
      </w:del>
    </w:p>
    <w:p w14:paraId="39CECDC4" w14:textId="4697BF45" w:rsidR="00185C95" w:rsidDel="00B8055E" w:rsidRDefault="00037AB0">
      <w:pPr>
        <w:rPr>
          <w:del w:id="1365" w:author="Hallam Nasreddine" w:date="2022-04-04T17:59:00Z"/>
        </w:rPr>
        <w:pPrChange w:id="1366" w:author="Hallam Nasreddine" w:date="2022-04-04T17:59:00Z">
          <w:pPr>
            <w:pStyle w:val="Titre3"/>
          </w:pPr>
        </w:pPrChange>
      </w:pPr>
      <w:bookmarkStart w:id="1367" w:name="_Toc99971490"/>
      <w:del w:id="1368" w:author="Hallam Nasreddine" w:date="2022-04-04T17:59:00Z">
        <w:r w:rsidDel="00B8055E">
          <w:delText>6.1.5</w:delText>
        </w:r>
        <w:r w:rsidR="00A700D2" w:rsidDel="00B8055E">
          <w:delText xml:space="preserve"> </w:delText>
        </w:r>
        <w:r w:rsidR="00185C95" w:rsidDel="00B8055E">
          <w:delText>Common specs to all project themes.</w:delText>
        </w:r>
        <w:bookmarkEnd w:id="1367"/>
      </w:del>
    </w:p>
    <w:p w14:paraId="7B1AC1F6" w14:textId="1385FCB4" w:rsidR="001B393E" w:rsidDel="00B8055E" w:rsidRDefault="00BA0E05">
      <w:pPr>
        <w:rPr>
          <w:del w:id="1369" w:author="Hallam Nasreddine" w:date="2022-04-04T17:59:00Z"/>
        </w:rPr>
      </w:pPr>
      <w:del w:id="1370" w:author="Hallam Nasreddine" w:date="2022-04-04T17:59:00Z">
        <w:r w:rsidRPr="008103F9" w:rsidDel="00B8055E">
          <w:delText xml:space="preserve">Visitors to the website </w:delText>
        </w:r>
      </w:del>
    </w:p>
    <w:p w14:paraId="06B52CFD" w14:textId="1B6DE03C" w:rsidR="001B393E" w:rsidDel="00B8055E" w:rsidRDefault="00BA0E05">
      <w:pPr>
        <w:rPr>
          <w:del w:id="1371" w:author="Hallam Nasreddine" w:date="2022-04-04T17:59:00Z"/>
        </w:rPr>
        <w:pPrChange w:id="1372" w:author="Hallam Nasreddine" w:date="2022-04-04T17:59:00Z">
          <w:pPr>
            <w:pStyle w:val="Paragraphedeliste"/>
            <w:numPr>
              <w:numId w:val="33"/>
            </w:numPr>
            <w:ind w:hanging="360"/>
          </w:pPr>
        </w:pPrChange>
      </w:pPr>
      <w:del w:id="1373" w:author="Hallam Nasreddine" w:date="2022-04-04T17:59:00Z">
        <w:r w:rsidRPr="00827EAD" w:rsidDel="00B8055E">
          <w:delText xml:space="preserve">can browse all </w:delText>
        </w:r>
        <w:r w:rsidR="002C6890" w:rsidRPr="00827EAD" w:rsidDel="00B8055E">
          <w:delText>item</w:delText>
        </w:r>
        <w:r w:rsidRPr="00827EAD" w:rsidDel="00B8055E">
          <w:delText xml:space="preserve">s, or a sub-set (filtering by owner, category, popularity,…). </w:delText>
        </w:r>
      </w:del>
    </w:p>
    <w:p w14:paraId="04F8598D" w14:textId="1B19AE9E" w:rsidR="00BA0E05" w:rsidRPr="001B393E" w:rsidDel="00B8055E" w:rsidRDefault="00BA0E05">
      <w:pPr>
        <w:rPr>
          <w:del w:id="1374" w:author="Hallam Nasreddine" w:date="2022-04-04T17:59:00Z"/>
        </w:rPr>
        <w:pPrChange w:id="1375" w:author="Hallam Nasreddine" w:date="2022-04-04T17:59:00Z">
          <w:pPr>
            <w:pStyle w:val="Paragraphedeliste"/>
            <w:numPr>
              <w:numId w:val="33"/>
            </w:numPr>
            <w:ind w:hanging="360"/>
          </w:pPr>
        </w:pPrChange>
      </w:pPr>
      <w:del w:id="1376" w:author="Hallam Nasreddine" w:date="2022-04-04T17:59:00Z">
        <w:r w:rsidRPr="001B393E" w:rsidDel="00B8055E">
          <w:delText xml:space="preserve">The list of </w:delText>
        </w:r>
        <w:r w:rsidR="002C6890" w:rsidRPr="001B393E" w:rsidDel="00B8055E">
          <w:delText>item</w:delText>
        </w:r>
        <w:r w:rsidRPr="001B393E" w:rsidDel="00B8055E">
          <w:delText>s is paginated, and only title, owner, keyword_list should be visible.</w:delText>
        </w:r>
      </w:del>
    </w:p>
    <w:p w14:paraId="46901F22" w14:textId="5E274648" w:rsidR="00BA0E05" w:rsidRPr="00311A53" w:rsidDel="00B8055E" w:rsidRDefault="00BA0E05">
      <w:pPr>
        <w:rPr>
          <w:del w:id="1377" w:author="Hallam Nasreddine" w:date="2022-04-04T17:59:00Z"/>
        </w:rPr>
        <w:pPrChange w:id="1378" w:author="Hallam Nasreddine" w:date="2022-04-04T17:59:00Z">
          <w:pPr>
            <w:pStyle w:val="Paragraphedeliste"/>
            <w:numPr>
              <w:numId w:val="28"/>
            </w:numPr>
            <w:ind w:hanging="360"/>
          </w:pPr>
        </w:pPrChange>
      </w:pPr>
      <w:del w:id="1379" w:author="Hallam Nasreddine" w:date="2022-04-04T17:59:00Z">
        <w:r w:rsidRPr="00311A53" w:rsidDel="00B8055E">
          <w:rPr>
            <w:b/>
            <w:bCs/>
            <w:u w:val="single"/>
          </w:rPr>
          <w:delText>cannot go</w:delText>
        </w:r>
        <w:r w:rsidRPr="00311A53" w:rsidDel="00B8055E">
          <w:delText xml:space="preserve"> to the </w:delText>
        </w:r>
        <w:r w:rsidR="002C6890" w:rsidDel="00B8055E">
          <w:delText>item</w:delText>
        </w:r>
        <w:r w:rsidRPr="00311A53" w:rsidDel="00B8055E">
          <w:delText xml:space="preserve"> detail page. They have to be registered </w:delText>
        </w:r>
        <w:r w:rsidDel="00B8055E">
          <w:delText xml:space="preserve">first </w:delText>
        </w:r>
        <w:r w:rsidRPr="00311A53" w:rsidDel="00B8055E">
          <w:delText>and then logged in.</w:delText>
        </w:r>
      </w:del>
    </w:p>
    <w:p w14:paraId="25BAA7BC" w14:textId="23EB1325" w:rsidR="001B393E" w:rsidDel="00B8055E" w:rsidRDefault="00BA0E05">
      <w:pPr>
        <w:rPr>
          <w:del w:id="1380" w:author="Hallam Nasreddine" w:date="2022-04-04T17:59:00Z"/>
          <w:rFonts w:ascii="Times New Roman" w:eastAsia="Times New Roman" w:hAnsi="Times New Roman" w:cs="Times New Roman"/>
          <w:snapToGrid w:val="0"/>
          <w:color w:val="000000"/>
          <w:w w:val="0"/>
          <w:sz w:val="49984"/>
          <w:szCs w:val="8552"/>
          <w:u w:color="000000"/>
          <w:bdr w:val="none" w:sz="0" w:space="0" w:color="00000A"/>
          <w:shd w:val="clear" w:color="000000" w:fill="000000"/>
          <w:vertAlign w:val="superscript"/>
          <w:lang w:val="x-none" w:eastAsia="x-none" w:bidi="pt"/>
          <w14:glow w14:rad="-2147483648">
            <w14:srgbClr w14:val="000000"/>
          </w14:glow>
          <w14:shadow w14:blurRad="0" w14:dist="0" w14:dir="0" w14:sx="0" w14:sy="0" w14:kx="560505480" w14:ky="246" w14:algn="none">
            <w14:srgbClr w14:val="004000"/>
          </w14:shadow>
          <w14:reflection w14:blurRad="-2147483648" w14:stA="12609" w14:stPos="0" w14:endA="560505200" w14:endPos="246" w14:dist="416102" w14:dir="787789680" w14:fadeDir="246" w14:sx="0" w14:sy="1" w14:kx="0" w14:ky="616" w14:algn="none"/>
          <w14:props3d w14:extrusionH="-2147483648" w14:contourW="3124" w14:prstMaterial="warmMatte">
            <w14:bevelT w14:w="-2147483648" w14:h="3124" w14:prst="circle"/>
            <w14:bevelB w14:w="416102" w14:h="-2147483648" w14:prst="circle"/>
            <w14:extrusionClr>
              <w14:srgbClr w14:val="F60000">
                <w14:alpha w14:val="776145808"/>
              </w14:srgbClr>
            </w14:extrusionClr>
            <w14:contourClr>
              <w14:schemeClr w14:val="accent6">
                <w14:alpha w14:val="32764"/>
                <w14:lumMod w14:val="97000"/>
                <w14:lumOff w14:val="3000"/>
                <w14:tint w14:val="0"/>
              </w14:schemeClr>
            </w14:contourClr>
          </w14:props3d>
          <w14:cntxtAlts/>
        </w:rPr>
      </w:pPr>
      <w:del w:id="1381" w:author="Hallam Nasreddine" w:date="2022-04-04T17:59:00Z">
        <w:r w:rsidRPr="00827EAD" w:rsidDel="00B8055E">
          <w:delText>Reg</w:delText>
        </w:r>
        <w:r w:rsidR="00827EAD" w:rsidDel="00B8055E">
          <w:delText xml:space="preserve"> </w:delText>
        </w:r>
        <w:r w:rsidR="001B48AF" w:rsidRPr="007362F5" w:rsidDel="00B8055E">
          <w:rPr>
            <w:color w:val="000000" w:themeColor="text1"/>
          </w:rPr>
          <w:delText>(</w:delText>
        </w:r>
        <w:r w:rsidR="001B48AF" w:rsidRPr="007362F5" w:rsidDel="00B8055E">
          <w:rPr>
            <w:b/>
            <w:bCs/>
          </w:rPr>
          <w:delText>members</w:delText>
        </w:r>
        <w:r w:rsidR="001B48AF" w:rsidDel="00B8055E">
          <w:delText xml:space="preserve">) </w:delText>
        </w:r>
        <w:r w:rsidRPr="00827EAD" w:rsidDel="00B8055E">
          <w:delText xml:space="preserve">users can </w:delText>
        </w:r>
      </w:del>
    </w:p>
    <w:p w14:paraId="231F8032" w14:textId="5D06C29C" w:rsidR="001B393E" w:rsidDel="00B8055E" w:rsidRDefault="00BA0E05">
      <w:pPr>
        <w:rPr>
          <w:del w:id="1382" w:author="Hallam Nasreddine" w:date="2022-04-04T17:59:00Z"/>
        </w:rPr>
        <w:pPrChange w:id="1383" w:author="Hallam Nasreddine" w:date="2022-04-04T17:59:00Z">
          <w:pPr>
            <w:pStyle w:val="Paragraphedeliste"/>
            <w:numPr>
              <w:numId w:val="34"/>
            </w:numPr>
            <w:ind w:hanging="360"/>
          </w:pPr>
        </w:pPrChange>
      </w:pPr>
      <w:del w:id="1384" w:author="Hallam Nasreddine" w:date="2022-04-04T17:59:00Z">
        <w:r w:rsidRPr="00827EAD" w:rsidDel="00B8055E">
          <w:delText xml:space="preserve">browse </w:delText>
        </w:r>
        <w:r w:rsidR="002C6890" w:rsidRPr="00827EAD" w:rsidDel="00B8055E">
          <w:delText>item</w:delText>
        </w:r>
        <w:r w:rsidRPr="00827EAD" w:rsidDel="00B8055E">
          <w:delText xml:space="preserve">s, </w:delText>
        </w:r>
      </w:del>
    </w:p>
    <w:p w14:paraId="4B12D7AA" w14:textId="63A68925" w:rsidR="001B393E" w:rsidDel="00B8055E" w:rsidRDefault="00BA0E05">
      <w:pPr>
        <w:rPr>
          <w:del w:id="1385" w:author="Hallam Nasreddine" w:date="2022-04-04T17:59:00Z"/>
        </w:rPr>
        <w:pPrChange w:id="1386" w:author="Hallam Nasreddine" w:date="2022-04-04T17:59:00Z">
          <w:pPr>
            <w:pStyle w:val="Paragraphedeliste"/>
            <w:numPr>
              <w:numId w:val="34"/>
            </w:numPr>
            <w:ind w:hanging="360"/>
          </w:pPr>
        </w:pPrChange>
      </w:pPr>
      <w:del w:id="1387" w:author="Hallam Nasreddine" w:date="2022-04-04T17:59:00Z">
        <w:r w:rsidRPr="001B393E" w:rsidDel="00B8055E">
          <w:delText xml:space="preserve">go to the detail </w:delText>
        </w:r>
        <w:r w:rsidR="002C6890" w:rsidRPr="001B393E" w:rsidDel="00B8055E">
          <w:delText>item</w:delText>
        </w:r>
        <w:r w:rsidRPr="001B393E" w:rsidDel="00B8055E">
          <w:delText xml:space="preserve"> page, </w:delText>
        </w:r>
      </w:del>
    </w:p>
    <w:p w14:paraId="6DC7BFA7" w14:textId="180A2D32" w:rsidR="001B393E" w:rsidDel="00B8055E" w:rsidRDefault="00BA0E05">
      <w:pPr>
        <w:rPr>
          <w:del w:id="1388" w:author="Hallam Nasreddine" w:date="2022-04-04T17:59:00Z"/>
        </w:rPr>
        <w:pPrChange w:id="1389" w:author="Hallam Nasreddine" w:date="2022-04-04T17:59:00Z">
          <w:pPr>
            <w:pStyle w:val="Paragraphedeliste"/>
            <w:numPr>
              <w:numId w:val="34"/>
            </w:numPr>
            <w:ind w:hanging="360"/>
          </w:pPr>
        </w:pPrChange>
      </w:pPr>
      <w:del w:id="1390" w:author="Hallam Nasreddine" w:date="2022-04-04T17:59:00Z">
        <w:r w:rsidRPr="001B393E" w:rsidDel="00B8055E">
          <w:delText xml:space="preserve">add/delete/change their own </w:delText>
        </w:r>
        <w:r w:rsidR="002C6890" w:rsidRPr="001B393E" w:rsidDel="00B8055E">
          <w:delText>item</w:delText>
        </w:r>
        <w:r w:rsidRPr="001B393E" w:rsidDel="00B8055E">
          <w:delText xml:space="preserve">s, and </w:delText>
        </w:r>
      </w:del>
    </w:p>
    <w:p w14:paraId="22073BF0" w14:textId="4EF8499F" w:rsidR="00BA0E05" w:rsidRPr="001B393E" w:rsidDel="00B8055E" w:rsidRDefault="00BA0E05">
      <w:pPr>
        <w:rPr>
          <w:del w:id="1391" w:author="Hallam Nasreddine" w:date="2022-04-04T17:59:00Z"/>
        </w:rPr>
        <w:pPrChange w:id="1392" w:author="Hallam Nasreddine" w:date="2022-04-04T17:59:00Z">
          <w:pPr>
            <w:pStyle w:val="Paragraphedeliste"/>
            <w:numPr>
              <w:numId w:val="34"/>
            </w:numPr>
            <w:ind w:hanging="360"/>
          </w:pPr>
        </w:pPrChange>
      </w:pPr>
      <w:del w:id="1393" w:author="Hallam Nasreddine" w:date="2022-04-04T17:59:00Z">
        <w:r w:rsidRPr="001B393E" w:rsidDel="00B8055E">
          <w:delText xml:space="preserve">rate other </w:delText>
        </w:r>
        <w:r w:rsidR="002C6890" w:rsidRPr="001B393E" w:rsidDel="00B8055E">
          <w:delText>item</w:delText>
        </w:r>
        <w:r w:rsidRPr="001B393E" w:rsidDel="00B8055E">
          <w:delText>s.</w:delText>
        </w:r>
      </w:del>
    </w:p>
    <w:p w14:paraId="0A931ED6" w14:textId="55CFD979" w:rsidR="00BA0E05" w:rsidRPr="00311A53" w:rsidDel="00B8055E" w:rsidRDefault="00BA0E05">
      <w:pPr>
        <w:rPr>
          <w:del w:id="1394" w:author="Hallam Nasreddine" w:date="2022-04-04T17:59:00Z"/>
        </w:rPr>
        <w:pPrChange w:id="1395" w:author="Hallam Nasreddine" w:date="2022-04-04T17:59:00Z">
          <w:pPr>
            <w:pStyle w:val="Paragraphedeliste"/>
            <w:numPr>
              <w:numId w:val="28"/>
            </w:numPr>
            <w:ind w:hanging="360"/>
          </w:pPr>
        </w:pPrChange>
      </w:pPr>
      <w:del w:id="1396" w:author="Hallam Nasreddine" w:date="2022-04-04T17:59:00Z">
        <w:r w:rsidRPr="00311A53" w:rsidDel="00B8055E">
          <w:delText>comment on a</w:delText>
        </w:r>
        <w:r w:rsidDel="00B8055E">
          <w:delText>ny</w:delText>
        </w:r>
        <w:r w:rsidRPr="00311A53" w:rsidDel="00B8055E">
          <w:delText xml:space="preserve"> </w:delText>
        </w:r>
        <w:r w:rsidR="002C6890" w:rsidDel="00B8055E">
          <w:delText>item</w:delText>
        </w:r>
        <w:r w:rsidRPr="00311A53" w:rsidDel="00B8055E">
          <w:delText>.</w:delText>
        </w:r>
      </w:del>
    </w:p>
    <w:p w14:paraId="4912B782" w14:textId="21D6CE53" w:rsidR="00BA0E05" w:rsidRPr="00311A53" w:rsidDel="00B8055E" w:rsidRDefault="00BA0E05">
      <w:pPr>
        <w:rPr>
          <w:del w:id="1397" w:author="Hallam Nasreddine" w:date="2022-04-04T17:59:00Z"/>
        </w:rPr>
        <w:pPrChange w:id="1398" w:author="Hallam Nasreddine" w:date="2022-04-04T17:59:00Z">
          <w:pPr>
            <w:pStyle w:val="Paragraphedeliste"/>
            <w:numPr>
              <w:numId w:val="28"/>
            </w:numPr>
            <w:ind w:hanging="360"/>
          </w:pPr>
        </w:pPrChange>
      </w:pPr>
      <w:del w:id="1399" w:author="Hallam Nasreddine" w:date="2022-04-04T17:59:00Z">
        <w:r w:rsidRPr="00311A53" w:rsidDel="00B8055E">
          <w:delText>chat with each other (send messages between themselves )</w:delText>
        </w:r>
      </w:del>
    </w:p>
    <w:p w14:paraId="7D839FA7" w14:textId="21B65CCD" w:rsidR="001B48AF" w:rsidDel="00B8055E" w:rsidRDefault="00BA0E05">
      <w:pPr>
        <w:rPr>
          <w:del w:id="1400" w:author="Hallam Nasreddine" w:date="2022-04-04T17:59:00Z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A"/>
          <w:shd w:val="clear" w:color="000000" w:fill="000000"/>
          <w:vertAlign w:val="superscript"/>
          <w:lang w:val="x-none" w:eastAsia="x-none" w:bidi="pt"/>
          <w14:glow w14:rad="-2147483648">
            <w14:srgbClr w14:val="000000"/>
          </w14:glow>
          <w14:shadow w14:blurRad="0" w14:dist="0" w14:dir="0" w14:sx="0" w14:sy="0" w14:kx="560505480" w14:ky="246" w14:algn="none">
            <w14:srgbClr w14:val="004000"/>
          </w14:shadow>
          <w14:reflection w14:blurRad="-2147483648" w14:stA="12821" w14:stPos="0" w14:endA="560505200" w14:endPos="246" w14:dist="416102" w14:dir="787789680" w14:fadeDir="246" w14:sx="0" w14:sy="1" w14:kx="0" w14:ky="616" w14:algn="none"/>
          <w14:props3d w14:extrusionH="-2147483648" w14:contourW="0" w14:prstMaterial="warmMatte">
            <w14:bevelT w14:w="-2147483648" w14:h="3124" w14:prst="circle"/>
            <w14:bevelB w14:w="416102" w14:h="-2147483648" w14:prst="circle"/>
            <w14:extrusionClr>
              <w14:srgbClr w14:val="F60000">
                <w14:alpha w14:val="776145808"/>
              </w14:srgbClr>
            </w14:extrusionClr>
            <w14:contourClr>
              <w14:schemeClr w14:val="accent6">
                <w14:alpha w14:val="32764"/>
                <w14:lumMod w14:val="97000"/>
                <w14:lumOff w14:val="3000"/>
                <w14:tint w14:val="0"/>
              </w14:schemeClr>
            </w14:contourClr>
          </w14:props3d>
        </w:rPr>
      </w:pPr>
      <w:del w:id="1401" w:author="Hallam Nasreddine" w:date="2022-04-04T17:59:00Z">
        <w:r w:rsidRPr="00827EAD" w:rsidDel="00B8055E">
          <w:delText>The</w:delText>
        </w:r>
        <w:r w:rsidR="00827EAD" w:rsidRPr="007362F5" w:rsidDel="00B8055E">
          <w:rPr>
            <w:color w:val="000000" w:themeColor="text1"/>
          </w:rPr>
          <w:delText xml:space="preserve"> </w:delText>
        </w:r>
        <w:r w:rsidRPr="007362F5" w:rsidDel="00B8055E">
          <w:rPr>
            <w:b/>
            <w:bCs/>
            <w:color w:val="000000" w:themeColor="text1"/>
          </w:rPr>
          <w:delText>superuser</w:delText>
        </w:r>
        <w:r w:rsidRPr="007362F5" w:rsidDel="00B8055E">
          <w:rPr>
            <w:color w:val="000000" w:themeColor="text1"/>
          </w:rPr>
          <w:delText xml:space="preserve"> </w:delText>
        </w:r>
        <w:r w:rsidRPr="00827EAD" w:rsidDel="00B8055E">
          <w:delText>(</w:delText>
        </w:r>
        <w:r w:rsidR="001B48AF" w:rsidDel="00B8055E">
          <w:delText xml:space="preserve">a user who is in the </w:delText>
        </w:r>
        <w:r w:rsidRPr="007362F5" w:rsidDel="00B8055E">
          <w:rPr>
            <w:b/>
            <w:bCs/>
          </w:rPr>
          <w:delText>admin_gp</w:delText>
        </w:r>
        <w:r w:rsidRPr="00827EAD" w:rsidDel="00B8055E">
          <w:delText xml:space="preserve">) </w:delText>
        </w:r>
      </w:del>
    </w:p>
    <w:p w14:paraId="4BCD5879" w14:textId="3BCF00DB" w:rsidR="001B48AF" w:rsidDel="00B8055E" w:rsidRDefault="001B48AF">
      <w:pPr>
        <w:rPr>
          <w:del w:id="1402" w:author="Hallam Nasreddine" w:date="2022-04-04T17:59:00Z"/>
        </w:rPr>
        <w:pPrChange w:id="1403" w:author="Hallam Nasreddine" w:date="2022-04-04T17:59:00Z">
          <w:pPr>
            <w:pStyle w:val="Paragraphedeliste"/>
            <w:numPr>
              <w:numId w:val="35"/>
            </w:numPr>
            <w:ind w:hanging="360"/>
          </w:pPr>
        </w:pPrChange>
      </w:pPr>
      <w:del w:id="1404" w:author="Hallam Nasreddine" w:date="2022-04-04T17:59:00Z">
        <w:r w:rsidDel="00B8055E">
          <w:delText xml:space="preserve">add my name to </w:delText>
        </w:r>
        <w:r w:rsidRPr="007362F5" w:rsidDel="00B8055E">
          <w:rPr>
            <w:b/>
            <w:bCs/>
          </w:rPr>
          <w:delText>admin_gp</w:delText>
        </w:r>
        <w:r w:rsidDel="00B8055E">
          <w:delText xml:space="preserve"> </w:delText>
        </w:r>
        <w:r w:rsidR="00BA0E05" w:rsidRPr="00827EAD" w:rsidDel="00B8055E">
          <w:delText>(nasr, passwd 123)</w:delText>
        </w:r>
      </w:del>
    </w:p>
    <w:p w14:paraId="548D4E88" w14:textId="2ED4C9F7" w:rsidR="001B48AF" w:rsidDel="00B8055E" w:rsidRDefault="001B48AF">
      <w:pPr>
        <w:rPr>
          <w:del w:id="1405" w:author="Hallam Nasreddine" w:date="2022-04-04T17:59:00Z"/>
        </w:rPr>
        <w:pPrChange w:id="1406" w:author="Hallam Nasreddine" w:date="2022-04-04T17:59:00Z">
          <w:pPr>
            <w:pStyle w:val="Paragraphedeliste"/>
            <w:numPr>
              <w:numId w:val="35"/>
            </w:numPr>
            <w:ind w:hanging="360"/>
          </w:pPr>
        </w:pPrChange>
      </w:pPr>
      <w:del w:id="1407" w:author="Hallam Nasreddine" w:date="2022-04-04T17:59:00Z">
        <w:r w:rsidDel="00B8055E">
          <w:delText xml:space="preserve">can </w:delText>
        </w:r>
        <w:r w:rsidR="00BA0E05" w:rsidRPr="001B48AF" w:rsidDel="00B8055E">
          <w:delText xml:space="preserve">create other users, </w:delText>
        </w:r>
      </w:del>
    </w:p>
    <w:p w14:paraId="79C929E8" w14:textId="19D6B1A6" w:rsidR="00BA0E05" w:rsidDel="00B8055E" w:rsidRDefault="001B48AF">
      <w:pPr>
        <w:rPr>
          <w:del w:id="1408" w:author="Hallam Nasreddine" w:date="2022-04-04T17:59:00Z"/>
        </w:rPr>
        <w:pPrChange w:id="1409" w:author="Hallam Nasreddine" w:date="2022-04-04T17:59:00Z">
          <w:pPr>
            <w:pStyle w:val="Paragraphedeliste"/>
            <w:numPr>
              <w:numId w:val="35"/>
            </w:numPr>
            <w:ind w:hanging="360"/>
          </w:pPr>
        </w:pPrChange>
      </w:pPr>
      <w:del w:id="1410" w:author="Hallam Nasreddine" w:date="2022-04-04T17:59:00Z">
        <w:r w:rsidDel="00B8055E">
          <w:delText xml:space="preserve">can </w:delText>
        </w:r>
        <w:r w:rsidR="00BA0E05" w:rsidRPr="001B48AF" w:rsidDel="00B8055E">
          <w:delText xml:space="preserve">assign them to </w:delText>
        </w:r>
        <w:r w:rsidR="00BA0E05" w:rsidRPr="007362F5" w:rsidDel="00B8055E">
          <w:rPr>
            <w:b/>
            <w:bCs/>
          </w:rPr>
          <w:delText>admin_user_gp</w:delText>
        </w:r>
        <w:r w:rsidR="00BA0E05" w:rsidRPr="001B48AF" w:rsidDel="00B8055E">
          <w:delText xml:space="preserve">, </w:delText>
        </w:r>
        <w:r w:rsidR="00BA0E05" w:rsidRPr="007362F5" w:rsidDel="00B8055E">
          <w:rPr>
            <w:b/>
            <w:bCs/>
          </w:rPr>
          <w:delText>admin_Item_gp</w:delText>
        </w:r>
        <w:r w:rsidR="00BA0E05" w:rsidRPr="001B48AF" w:rsidDel="00B8055E">
          <w:delText xml:space="preserve"> and </w:delText>
        </w:r>
        <w:r w:rsidR="00BA0E05" w:rsidRPr="007362F5" w:rsidDel="00B8055E">
          <w:rPr>
            <w:b/>
            <w:bCs/>
          </w:rPr>
          <w:delText>admin_gp</w:delText>
        </w:r>
        <w:r w:rsidR="00BA0E05" w:rsidRPr="001B48AF" w:rsidDel="00B8055E">
          <w:delText xml:space="preserve"> to allow them administer (</w:delText>
        </w:r>
        <w:r w:rsidR="002C6890" w:rsidRPr="001B48AF" w:rsidDel="00B8055E">
          <w:delText>item</w:delText>
        </w:r>
        <w:r w:rsidR="00BA0E05" w:rsidRPr="001B48AF" w:rsidDel="00B8055E">
          <w:delText>s and/or users and/or messages)</w:delText>
        </w:r>
      </w:del>
    </w:p>
    <w:p w14:paraId="231EEB99" w14:textId="260F88E4" w:rsidR="001B48AF" w:rsidDel="00B8055E" w:rsidRDefault="001B48AF">
      <w:pPr>
        <w:rPr>
          <w:del w:id="1411" w:author="Hallam Nasreddine" w:date="2022-04-04T17:59:00Z"/>
        </w:rPr>
        <w:pPrChange w:id="1412" w:author="Hallam Nasreddine" w:date="2022-04-04T17:59:00Z">
          <w:pPr>
            <w:pStyle w:val="Paragraphedeliste"/>
            <w:numPr>
              <w:numId w:val="35"/>
            </w:numPr>
            <w:ind w:hanging="360"/>
          </w:pPr>
        </w:pPrChange>
      </w:pPr>
      <w:del w:id="1413" w:author="Hallam Nasreddine" w:date="2022-04-04T17:59:00Z">
        <w:r w:rsidDel="00B8055E">
          <w:delText xml:space="preserve">can </w:delText>
        </w:r>
        <w:r w:rsidRPr="00311A53" w:rsidDel="00B8055E">
          <w:delText xml:space="preserve">assign them to </w:delText>
        </w:r>
        <w:r w:rsidDel="00B8055E">
          <w:rPr>
            <w:b/>
            <w:bCs/>
          </w:rPr>
          <w:delText>members.</w:delText>
        </w:r>
      </w:del>
    </w:p>
    <w:p w14:paraId="5B406C51" w14:textId="456FE4AF" w:rsidR="001B48AF" w:rsidRPr="007362F5" w:rsidDel="00B8055E" w:rsidRDefault="001B48AF">
      <w:pPr>
        <w:rPr>
          <w:del w:id="1414" w:author="Hallam Nasreddine" w:date="2022-04-04T17:59:00Z"/>
          <w:szCs w:val="28"/>
        </w:rPr>
        <w:pPrChange w:id="1415" w:author="Hallam Nasreddine" w:date="2022-04-04T17:59:00Z">
          <w:pPr>
            <w:pStyle w:val="Paragraphedeliste"/>
            <w:numPr>
              <w:numId w:val="35"/>
            </w:numPr>
            <w:ind w:hanging="360"/>
          </w:pPr>
        </w:pPrChange>
      </w:pPr>
      <w:del w:id="1416" w:author="Hallam Nasreddine" w:date="2022-04-04T17:59:00Z">
        <w:r w:rsidRPr="00311A53" w:rsidDel="00B8055E">
          <w:delText>Create/delete/update/warn/flag other users / assign them to any group</w:delText>
        </w:r>
      </w:del>
    </w:p>
    <w:p w14:paraId="6C07C24C" w14:textId="15DDC0BF" w:rsidR="001B48AF" w:rsidRPr="00827EAD" w:rsidDel="00B8055E" w:rsidRDefault="00037AB0">
      <w:pPr>
        <w:rPr>
          <w:del w:id="1417" w:author="Hallam Nasreddine" w:date="2022-04-04T17:59:00Z"/>
        </w:rPr>
        <w:pPrChange w:id="1418" w:author="Hallam Nasreddine" w:date="2022-04-04T17:59:00Z">
          <w:pPr>
            <w:pStyle w:val="Titre3"/>
          </w:pPr>
        </w:pPrChange>
      </w:pPr>
      <w:bookmarkStart w:id="1419" w:name="_Toc99971491"/>
      <w:del w:id="1420" w:author="Hallam Nasreddine" w:date="2022-04-04T17:59:00Z">
        <w:r w:rsidDel="00B8055E">
          <w:delText xml:space="preserve">6.1.6 </w:delText>
        </w:r>
        <w:r w:rsidR="001B48AF" w:rsidRPr="00827EAD" w:rsidDel="00B8055E">
          <w:delText xml:space="preserve">Prepare and Use </w:delText>
        </w:r>
        <w:r w:rsidDel="00B8055E">
          <w:delText>Test data</w:delText>
        </w:r>
        <w:bookmarkEnd w:id="1419"/>
      </w:del>
    </w:p>
    <w:p w14:paraId="3D1225DB" w14:textId="17652920" w:rsidR="00037AB0" w:rsidDel="00B8055E" w:rsidRDefault="00037AB0">
      <w:pPr>
        <w:rPr>
          <w:del w:id="1421" w:author="Hallam Nasreddine" w:date="2022-04-04T17:59:00Z"/>
        </w:rPr>
      </w:pPr>
      <w:del w:id="1422" w:author="Hallam Nasreddine" w:date="2022-04-04T17:59:00Z">
        <w:r w:rsidRPr="00037AB0" w:rsidDel="00B8055E">
          <w:delText>The following data and models must be present in your final submission:</w:delText>
        </w:r>
      </w:del>
    </w:p>
    <w:p w14:paraId="41718D2E" w14:textId="1EE76DB2" w:rsidR="00037AB0" w:rsidDel="00B8055E" w:rsidRDefault="00037AB0">
      <w:pPr>
        <w:rPr>
          <w:del w:id="1423" w:author="Hallam Nasreddine" w:date="2022-04-04T17:59:00Z"/>
        </w:rPr>
        <w:pPrChange w:id="1424" w:author="Hallam Nasreddine" w:date="2022-04-04T17:59:00Z">
          <w:pPr>
            <w:pStyle w:val="Paragraphedeliste"/>
            <w:numPr>
              <w:numId w:val="44"/>
            </w:numPr>
            <w:ind w:hanging="360"/>
          </w:pPr>
        </w:pPrChange>
      </w:pPr>
      <w:del w:id="1425" w:author="Hallam Nasreddine" w:date="2022-04-04T17:59:00Z">
        <w:r w:rsidDel="00B8055E">
          <w:delText>Ten Member users</w:delText>
        </w:r>
      </w:del>
    </w:p>
    <w:p w14:paraId="43EC4C8F" w14:textId="2F67FA91" w:rsidR="00037AB0" w:rsidDel="00B8055E" w:rsidRDefault="00037AB0">
      <w:pPr>
        <w:rPr>
          <w:del w:id="1426" w:author="Hallam Nasreddine" w:date="2022-04-04T17:59:00Z"/>
        </w:rPr>
        <w:pPrChange w:id="1427" w:author="Hallam Nasreddine" w:date="2022-04-04T17:59:00Z">
          <w:pPr>
            <w:pStyle w:val="Paragraphedeliste"/>
            <w:numPr>
              <w:numId w:val="44"/>
            </w:numPr>
            <w:ind w:hanging="360"/>
          </w:pPr>
        </w:pPrChange>
      </w:pPr>
      <w:del w:id="1428" w:author="Hallam Nasreddine" w:date="2022-04-04T17:59:00Z">
        <w:r w:rsidDel="00B8055E">
          <w:delText>Two Users in each admin group.</w:delText>
        </w:r>
      </w:del>
    </w:p>
    <w:p w14:paraId="7152ECE9" w14:textId="4304494B" w:rsidR="00037AB0" w:rsidDel="00B8055E" w:rsidRDefault="00037AB0">
      <w:pPr>
        <w:rPr>
          <w:del w:id="1429" w:author="Hallam Nasreddine" w:date="2022-04-04T17:59:00Z"/>
        </w:rPr>
        <w:pPrChange w:id="1430" w:author="Hallam Nasreddine" w:date="2022-04-04T17:59:00Z">
          <w:pPr>
            <w:pStyle w:val="Paragraphedeliste"/>
            <w:numPr>
              <w:numId w:val="44"/>
            </w:numPr>
            <w:ind w:hanging="360"/>
          </w:pPr>
        </w:pPrChange>
      </w:pPr>
      <w:del w:id="1431" w:author="Hallam Nasreddine" w:date="2022-04-04T17:59:00Z">
        <w:r w:rsidDel="00B8055E">
          <w:delText>Ensure you have the special “Instructor” user as described above</w:delText>
        </w:r>
      </w:del>
    </w:p>
    <w:p w14:paraId="4038812F" w14:textId="452F2D28" w:rsidR="00037AB0" w:rsidDel="00B8055E" w:rsidRDefault="00037AB0">
      <w:pPr>
        <w:rPr>
          <w:del w:id="1432" w:author="Hallam Nasreddine" w:date="2022-04-04T17:59:00Z"/>
        </w:rPr>
        <w:pPrChange w:id="1433" w:author="Hallam Nasreddine" w:date="2022-04-04T17:59:00Z">
          <w:pPr>
            <w:pStyle w:val="Paragraphedeliste"/>
            <w:numPr>
              <w:numId w:val="44"/>
            </w:numPr>
            <w:ind w:hanging="360"/>
          </w:pPr>
        </w:pPrChange>
      </w:pPr>
      <w:del w:id="1434" w:author="Hallam Nasreddine" w:date="2022-04-04T17:59:00Z">
        <w:r w:rsidDel="00B8055E">
          <w:delText>Twenty items. Items must have different meta data, such as category, title, price, etc. based on the chosen theme</w:delText>
        </w:r>
      </w:del>
    </w:p>
    <w:p w14:paraId="7E88F575" w14:textId="3DE42D1A" w:rsidR="00037AB0" w:rsidDel="00B8055E" w:rsidRDefault="00037AB0">
      <w:pPr>
        <w:rPr>
          <w:del w:id="1435" w:author="Hallam Nasreddine" w:date="2022-04-04T17:59:00Z"/>
        </w:rPr>
        <w:pPrChange w:id="1436" w:author="Hallam Nasreddine" w:date="2022-04-04T17:59:00Z">
          <w:pPr>
            <w:pStyle w:val="Paragraphedeliste"/>
            <w:numPr>
              <w:numId w:val="44"/>
            </w:numPr>
            <w:ind w:hanging="360"/>
          </w:pPr>
        </w:pPrChange>
      </w:pPr>
      <w:del w:id="1437" w:author="Hallam Nasreddine" w:date="2022-04-04T17:59:00Z">
        <w:r w:rsidDel="00B8055E">
          <w:delText>Rating, and comments should be present on some of the posts.</w:delText>
        </w:r>
      </w:del>
    </w:p>
    <w:p w14:paraId="32862AAE" w14:textId="75A3028D" w:rsidR="00037AB0" w:rsidDel="00B8055E" w:rsidRDefault="00037AB0">
      <w:pPr>
        <w:rPr>
          <w:del w:id="1438" w:author="Hallam Nasreddine" w:date="2022-04-04T17:59:00Z"/>
        </w:rPr>
        <w:pPrChange w:id="1439" w:author="Hallam Nasreddine" w:date="2022-04-04T17:59:00Z">
          <w:pPr>
            <w:pStyle w:val="Paragraphedeliste"/>
            <w:numPr>
              <w:numId w:val="44"/>
            </w:numPr>
            <w:ind w:hanging="360"/>
          </w:pPr>
        </w:pPrChange>
      </w:pPr>
      <w:del w:id="1440" w:author="Hallam Nasreddine" w:date="2022-04-04T17:59:00Z">
        <w:r w:rsidDel="00B8055E">
          <w:delText>Some users should already have some messages between them in their inboxes</w:delText>
        </w:r>
      </w:del>
    </w:p>
    <w:p w14:paraId="00DED8A3" w14:textId="3B838EE6" w:rsidR="00037AB0" w:rsidDel="00B8055E" w:rsidRDefault="00037AB0">
      <w:pPr>
        <w:rPr>
          <w:del w:id="1441" w:author="Hallam Nasreddine" w:date="2022-04-04T17:59:00Z"/>
          <w:lang w:val="en-US"/>
        </w:rPr>
        <w:pPrChange w:id="1442" w:author="Hallam Nasreddine" w:date="2022-04-04T17:59:00Z">
          <w:pPr>
            <w:spacing w:before="0" w:after="160" w:line="259" w:lineRule="auto"/>
          </w:pPr>
        </w:pPrChange>
      </w:pPr>
      <w:del w:id="1443" w:author="Hallam Nasreddine" w:date="2022-04-04T17:59:00Z">
        <w:r w:rsidDel="00B8055E">
          <w:br w:type="page"/>
        </w:r>
      </w:del>
    </w:p>
    <w:p w14:paraId="0029A01D" w14:textId="11F541B9" w:rsidR="00037AB0" w:rsidDel="00B8055E" w:rsidRDefault="005F1813">
      <w:pPr>
        <w:rPr>
          <w:del w:id="1444" w:author="Hallam Nasreddine" w:date="2022-04-04T17:59:00Z"/>
        </w:rPr>
        <w:pPrChange w:id="1445" w:author="Hallam Nasreddine" w:date="2022-04-04T17:59:00Z">
          <w:pPr>
            <w:pStyle w:val="Titre2"/>
          </w:pPr>
        </w:pPrChange>
      </w:pPr>
      <w:bookmarkStart w:id="1446" w:name="_7.2_Written_report"/>
      <w:bookmarkStart w:id="1447" w:name="_Toc99971492"/>
      <w:bookmarkEnd w:id="1446"/>
      <w:del w:id="1448" w:author="Hallam Nasreddine" w:date="2022-04-04T17:59:00Z">
        <w:r w:rsidDel="00B8055E">
          <w:delText>6</w:delText>
        </w:r>
        <w:r w:rsidR="00A700D2" w:rsidDel="00B8055E">
          <w:delText xml:space="preserve">.2 </w:delText>
        </w:r>
        <w:r w:rsidR="00037AB0" w:rsidDel="00B8055E">
          <w:delText>Progress Reports</w:delText>
        </w:r>
        <w:bookmarkEnd w:id="1447"/>
      </w:del>
    </w:p>
    <w:p w14:paraId="179420CE" w14:textId="24F7304B" w:rsidR="00B5550F" w:rsidDel="00B8055E" w:rsidRDefault="00037AB0">
      <w:pPr>
        <w:rPr>
          <w:del w:id="1449" w:author="Hallam Nasreddine" w:date="2022-04-04T17:59:00Z"/>
        </w:rPr>
      </w:pPr>
      <w:del w:id="1450" w:author="Hallam Nasreddine" w:date="2022-04-04T17:59:00Z">
        <w:r w:rsidDel="00B8055E">
          <w:delText xml:space="preserve">A </w:delText>
        </w:r>
        <w:r w:rsidR="002878BE" w:rsidDel="00B8055E">
          <w:delText>W</w:delText>
        </w:r>
        <w:r w:rsidR="00353C29" w:rsidDel="00B8055E">
          <w:delText>ritten report documenting the project development progress</w:delText>
        </w:r>
        <w:r w:rsidDel="00B8055E">
          <w:delText xml:space="preserve"> must be submitted at the end of each week. </w:delText>
        </w:r>
      </w:del>
    </w:p>
    <w:p w14:paraId="0E256FAC" w14:textId="3A0463B8" w:rsidR="00E03B10" w:rsidDel="00B8055E" w:rsidRDefault="00E03B10">
      <w:pPr>
        <w:rPr>
          <w:del w:id="1451" w:author="Hallam Nasreddine" w:date="2022-04-04T17:59:00Z"/>
        </w:rPr>
      </w:pPr>
      <w:del w:id="1452" w:author="Hallam Nasreddine" w:date="2022-04-04T17:59:00Z">
        <w:r w:rsidDel="00B8055E">
          <w:delText>These reports will be graded and contribute to the overall grade of the project. A table is provided as a sample of how the report can look. It must include the following information:</w:delText>
        </w:r>
      </w:del>
    </w:p>
    <w:p w14:paraId="3BBE1EF5" w14:textId="20B49EC2" w:rsidR="00E03B10" w:rsidDel="00B8055E" w:rsidRDefault="00E03B10">
      <w:pPr>
        <w:rPr>
          <w:del w:id="1453" w:author="Hallam Nasreddine" w:date="2022-04-04T17:59:00Z"/>
        </w:rPr>
      </w:pPr>
      <w:del w:id="1454" w:author="Hallam Nasreddine" w:date="2022-04-04T17:59:00Z">
        <w:r w:rsidDel="00B8055E">
          <w:delText>· URLs to the merge requests representing the completed features, or on-going features of the week.</w:delText>
        </w:r>
      </w:del>
    </w:p>
    <w:p w14:paraId="7B482D2D" w14:textId="4C3B2F53" w:rsidR="00E03B10" w:rsidDel="00B8055E" w:rsidRDefault="00E03B10">
      <w:pPr>
        <w:rPr>
          <w:del w:id="1455" w:author="Hallam Nasreddine" w:date="2022-04-04T17:59:00Z"/>
        </w:rPr>
      </w:pPr>
      <w:del w:id="1456" w:author="Hallam Nasreddine" w:date="2022-04-04T17:59:00Z">
        <w:r w:rsidDel="00B8055E">
          <w:delText>· A summary of the overall status of the project</w:delText>
        </w:r>
      </w:del>
    </w:p>
    <w:p w14:paraId="1AFA0EB6" w14:textId="15935B7F" w:rsidR="00E03B10" w:rsidDel="00B8055E" w:rsidRDefault="00E03B10">
      <w:pPr>
        <w:rPr>
          <w:del w:id="1457" w:author="Hallam Nasreddine" w:date="2022-04-04T17:59:00Z"/>
        </w:rPr>
      </w:pPr>
    </w:p>
    <w:p w14:paraId="06131D3C" w14:textId="5129D088" w:rsidR="00E03B10" w:rsidDel="00B8055E" w:rsidRDefault="00E03B10">
      <w:pPr>
        <w:rPr>
          <w:del w:id="1458" w:author="Hallam Nasreddine" w:date="2022-04-04T17:59:00Z"/>
        </w:rPr>
      </w:pPr>
      <w:del w:id="1459" w:author="Hallam Nasreddine" w:date="2022-04-04T17:59:00Z">
        <w:r w:rsidDel="00B8055E">
          <w:delText>o What tasks have been completed (with links to Merge Requests)</w:delText>
        </w:r>
      </w:del>
    </w:p>
    <w:p w14:paraId="2655345B" w14:textId="4C31D07D" w:rsidR="00E03B10" w:rsidDel="00B8055E" w:rsidRDefault="00E03B10">
      <w:pPr>
        <w:rPr>
          <w:del w:id="1460" w:author="Hallam Nasreddine" w:date="2022-04-04T17:59:00Z"/>
        </w:rPr>
      </w:pPr>
    </w:p>
    <w:p w14:paraId="2DC64B52" w14:textId="2E183882" w:rsidR="00E03B10" w:rsidDel="00B8055E" w:rsidRDefault="00E03B10">
      <w:pPr>
        <w:rPr>
          <w:del w:id="1461" w:author="Hallam Nasreddine" w:date="2022-04-04T17:59:00Z"/>
        </w:rPr>
      </w:pPr>
      <w:del w:id="1462" w:author="Hallam Nasreddine" w:date="2022-04-04T17:59:00Z">
        <w:r w:rsidDel="00B8055E">
          <w:delText>o What tasks are schedule for the following weeks</w:delText>
        </w:r>
      </w:del>
    </w:p>
    <w:p w14:paraId="2B444E79" w14:textId="723C98AF" w:rsidR="00E03B10" w:rsidDel="00B8055E" w:rsidRDefault="00E03B10">
      <w:pPr>
        <w:rPr>
          <w:del w:id="1463" w:author="Hallam Nasreddine" w:date="2022-04-04T17:59:00Z"/>
        </w:rPr>
      </w:pPr>
    </w:p>
    <w:p w14:paraId="6F2F0D0E" w14:textId="1D1C7A1D" w:rsidR="00037AB0" w:rsidDel="00B8055E" w:rsidRDefault="00E03B10">
      <w:pPr>
        <w:rPr>
          <w:del w:id="1464" w:author="Hallam Nasreddine" w:date="2022-04-04T17:59:00Z"/>
        </w:rPr>
      </w:pPr>
      <w:del w:id="1465" w:author="Hallam Nasreddine" w:date="2022-04-04T17:59:00Z">
        <w:r w:rsidDel="00B8055E">
          <w:delText>o Brief estimates of each task</w:delText>
        </w:r>
      </w:del>
    </w:p>
    <w:p w14:paraId="7B14B463" w14:textId="68856D85" w:rsidR="00037AB0" w:rsidDel="00B8055E" w:rsidRDefault="00037AB0">
      <w:pPr>
        <w:rPr>
          <w:del w:id="1466" w:author="Hallam Nasreddine" w:date="2022-04-04T17:59:00Z"/>
        </w:rPr>
      </w:pPr>
    </w:p>
    <w:p w14:paraId="2AAB1895" w14:textId="03F76988" w:rsidR="00353C29" w:rsidDel="00B8055E" w:rsidRDefault="00353C29">
      <w:pPr>
        <w:rPr>
          <w:del w:id="1467" w:author="Hallam Nasreddine" w:date="2022-04-04T17:59:00Z"/>
        </w:rPr>
      </w:pPr>
      <w:del w:id="1468" w:author="Hallam Nasreddine" w:date="2022-04-04T17:59:00Z">
        <w:r w:rsidDel="00B8055E">
          <w:delText xml:space="preserve">At the end of each week, you </w:delText>
        </w:r>
        <w:r w:rsidR="002878BE" w:rsidDel="00B8055E">
          <w:delText xml:space="preserve">(the leader) </w:delText>
        </w:r>
        <w:r w:rsidDel="00B8055E">
          <w:delText>should submit a document in the format given below.</w:delText>
        </w:r>
      </w:del>
    </w:p>
    <w:p w14:paraId="7ED5699E" w14:textId="45984B6A" w:rsidR="002878BE" w:rsidDel="00B8055E" w:rsidRDefault="002878BE">
      <w:pPr>
        <w:rPr>
          <w:del w:id="1469" w:author="Hallam Nasreddine" w:date="2022-04-04T17:59:00Z"/>
        </w:rPr>
        <w:pPrChange w:id="1470" w:author="Hallam Nasreddine" w:date="2022-04-04T17:59:00Z">
          <w:pPr>
            <w:pStyle w:val="Paragraphedeliste"/>
            <w:numPr>
              <w:numId w:val="38"/>
            </w:numPr>
            <w:ind w:hanging="360"/>
          </w:pPr>
        </w:pPrChange>
      </w:pPr>
      <w:del w:id="1471" w:author="Hallam Nasreddine" w:date="2022-04-04T17:59:00Z">
        <w:r w:rsidDel="00B8055E">
          <w:delText xml:space="preserve">The weekly summarized progress report are graded </w:delText>
        </w:r>
      </w:del>
    </w:p>
    <w:p w14:paraId="2B1A5595" w14:textId="7E920682" w:rsidR="00353C29" w:rsidDel="00B8055E" w:rsidRDefault="00353C29">
      <w:pPr>
        <w:rPr>
          <w:del w:id="1472" w:author="Hallam Nasreddine" w:date="2022-04-04T17:59:00Z"/>
        </w:rPr>
        <w:pPrChange w:id="1473" w:author="Hallam Nasreddine" w:date="2022-04-04T17:59:00Z">
          <w:pPr>
            <w:pStyle w:val="Paragraphedeliste"/>
            <w:numPr>
              <w:numId w:val="38"/>
            </w:numPr>
            <w:ind w:hanging="360"/>
          </w:pPr>
        </w:pPrChange>
      </w:pPr>
      <w:del w:id="1474" w:author="Hallam Nasreddine" w:date="2022-04-04T17:59:00Z">
        <w:r w:rsidDel="00B8055E">
          <w:delText xml:space="preserve">Document only major tasks </w:delText>
        </w:r>
      </w:del>
    </w:p>
    <w:p w14:paraId="0D089EED" w14:textId="70663C89" w:rsidR="00321A46" w:rsidDel="00B8055E" w:rsidRDefault="00321A46">
      <w:pPr>
        <w:rPr>
          <w:del w:id="1475" w:author="Hallam Nasreddine" w:date="2022-04-04T17:59:00Z"/>
          <w:rFonts w:asciiTheme="majorHAnsi" w:eastAsiaTheme="majorEastAsia" w:hAnsiTheme="majorHAnsi" w:cstheme="majorBidi"/>
          <w:b/>
          <w:bCs/>
          <w:color w:val="1F3763" w:themeColor="accent1" w:themeShade="7F"/>
          <w:sz w:val="28"/>
          <w:szCs w:val="28"/>
        </w:rPr>
        <w:pPrChange w:id="1476" w:author="Hallam Nasreddine" w:date="2022-04-04T17:59:00Z">
          <w:pPr>
            <w:spacing w:before="0" w:after="160" w:line="259" w:lineRule="auto"/>
          </w:pPr>
        </w:pPrChange>
      </w:pPr>
      <w:del w:id="1477" w:author="Hallam Nasreddine" w:date="2022-04-04T17:59:00Z">
        <w:r w:rsidDel="00B8055E">
          <w:br w:type="page"/>
        </w:r>
      </w:del>
    </w:p>
    <w:p w14:paraId="0BB9A194" w14:textId="351E8B4E" w:rsidR="00F32F3A" w:rsidRPr="007362F5" w:rsidDel="00B8055E" w:rsidRDefault="00F32F3A">
      <w:pPr>
        <w:rPr>
          <w:del w:id="1478" w:author="Hallam Nasreddine" w:date="2022-04-04T17:59:00Z"/>
          <w:color w:val="FFFFFF" w:themeColor="background1"/>
        </w:rPr>
        <w:pPrChange w:id="1479" w:author="Hallam Nasreddine" w:date="2022-04-04T17:59:00Z">
          <w:pPr>
            <w:pStyle w:val="Titre3"/>
          </w:pPr>
        </w:pPrChange>
      </w:pPr>
      <w:bookmarkStart w:id="1480" w:name="_Toc99971493"/>
      <w:del w:id="1481" w:author="Hallam Nasreddine" w:date="2022-04-04T17:59:00Z">
        <w:r w:rsidRPr="00827EAD" w:rsidDel="00B8055E">
          <w:delText>Week1</w:delText>
        </w:r>
        <w:r w:rsidR="00A700D2" w:rsidDel="00B8055E">
          <w:delText xml:space="preserve"> </w:delText>
        </w:r>
        <w:r w:rsidR="0040394E" w:rsidDel="00B8055E">
          <w:delText xml:space="preserve">progress </w:delText>
        </w:r>
        <w:r w:rsidR="00A700D2" w:rsidDel="00B8055E">
          <w:delText>template</w:delText>
        </w:r>
        <w:bookmarkEnd w:id="1480"/>
      </w:del>
    </w:p>
    <w:tbl>
      <w:tblPr>
        <w:tblStyle w:val="TableauGrille2-Accentuation3"/>
        <w:tblW w:w="9469" w:type="dxa"/>
        <w:tblLook w:val="04A0" w:firstRow="1" w:lastRow="0" w:firstColumn="1" w:lastColumn="0" w:noHBand="0" w:noVBand="1"/>
      </w:tblPr>
      <w:tblGrid>
        <w:gridCol w:w="508"/>
        <w:gridCol w:w="1202"/>
        <w:gridCol w:w="857"/>
        <w:gridCol w:w="1163"/>
        <w:gridCol w:w="1169"/>
        <w:gridCol w:w="1240"/>
        <w:gridCol w:w="1195"/>
        <w:gridCol w:w="1292"/>
        <w:gridCol w:w="843"/>
      </w:tblGrid>
      <w:tr w:rsidR="007A63D1" w:rsidRPr="00321A46" w:rsidDel="00B8055E" w14:paraId="1CACC16B" w14:textId="64FD7E80" w:rsidTr="00C41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482" w:author="Hallam Nasreddine" w:date="2022-04-04T17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1F4E79" w:themeFill="accent5" w:themeFillShade="80"/>
          </w:tcPr>
          <w:p w14:paraId="17FA71C0" w14:textId="41F1FEEE" w:rsidR="00E03B10" w:rsidRPr="007362F5" w:rsidDel="00B8055E" w:rsidRDefault="00E03B10">
            <w:pPr>
              <w:rPr>
                <w:del w:id="1483" w:author="Hallam Nasreddine" w:date="2022-04-04T17:59:00Z"/>
                <w:color w:val="FFFFFF" w:themeColor="background1"/>
                <w:sz w:val="18"/>
                <w:szCs w:val="18"/>
              </w:rPr>
            </w:pPr>
            <w:del w:id="1484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ID</w:delText>
              </w:r>
            </w:del>
          </w:p>
        </w:tc>
        <w:tc>
          <w:tcPr>
            <w:tcW w:w="1202" w:type="dxa"/>
            <w:shd w:val="clear" w:color="auto" w:fill="1F4E79" w:themeFill="accent5" w:themeFillShade="80"/>
          </w:tcPr>
          <w:p w14:paraId="6C1192E3" w14:textId="7BCDD84F" w:rsidR="00E03B10" w:rsidRPr="007362F5" w:rsidDel="00B8055E" w:rsidRDefault="00E0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85" w:author="Hallam Nasreddine" w:date="2022-04-04T17:59:00Z"/>
                <w:color w:val="FFFFFF" w:themeColor="background1"/>
                <w:sz w:val="18"/>
                <w:szCs w:val="18"/>
              </w:rPr>
            </w:pPr>
            <w:del w:id="1486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Task</w:delText>
              </w:r>
            </w:del>
          </w:p>
        </w:tc>
        <w:tc>
          <w:tcPr>
            <w:tcW w:w="857" w:type="dxa"/>
            <w:shd w:val="clear" w:color="auto" w:fill="1F4E79" w:themeFill="accent5" w:themeFillShade="80"/>
          </w:tcPr>
          <w:p w14:paraId="65348487" w14:textId="22F04576" w:rsidR="00E03B10" w:rsidRPr="007362F5" w:rsidDel="00B8055E" w:rsidRDefault="00E0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87" w:author="Hallam Nasreddine" w:date="2022-04-04T17:59:00Z"/>
                <w:color w:val="FFFFFF" w:themeColor="background1"/>
                <w:sz w:val="18"/>
                <w:szCs w:val="18"/>
              </w:rPr>
            </w:pPr>
            <w:del w:id="1488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 xml:space="preserve">M.R. </w:delText>
              </w:r>
              <w:r w:rsidRPr="007362F5" w:rsidDel="00B8055E">
                <w:rPr>
                  <w:color w:val="FFFFFF" w:themeColor="background1"/>
                  <w:sz w:val="18"/>
                  <w:szCs w:val="18"/>
                </w:rPr>
                <w:br/>
                <w:delText>URL</w:delText>
              </w:r>
            </w:del>
          </w:p>
        </w:tc>
        <w:tc>
          <w:tcPr>
            <w:tcW w:w="1163" w:type="dxa"/>
            <w:shd w:val="clear" w:color="auto" w:fill="1F4E79" w:themeFill="accent5" w:themeFillShade="80"/>
          </w:tcPr>
          <w:p w14:paraId="793CF185" w14:textId="76A595F5" w:rsidR="00E03B10" w:rsidRPr="007362F5" w:rsidDel="00B8055E" w:rsidRDefault="00E0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89" w:author="Hallam Nasreddine" w:date="2022-04-04T17:59:00Z"/>
                <w:color w:val="FFFFFF" w:themeColor="background1"/>
                <w:sz w:val="18"/>
                <w:szCs w:val="18"/>
              </w:rPr>
            </w:pPr>
            <w:del w:id="1490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Assignee</w:delText>
              </w:r>
            </w:del>
          </w:p>
        </w:tc>
        <w:tc>
          <w:tcPr>
            <w:tcW w:w="1169" w:type="dxa"/>
            <w:shd w:val="clear" w:color="auto" w:fill="1F4E79" w:themeFill="accent5" w:themeFillShade="80"/>
          </w:tcPr>
          <w:p w14:paraId="320A712E" w14:textId="4976CCE4" w:rsidR="00E03B10" w:rsidRPr="007362F5" w:rsidDel="00B8055E" w:rsidRDefault="00E0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91" w:author="Hallam Nasreddine" w:date="2022-04-04T17:59:00Z"/>
                <w:color w:val="FFFFFF" w:themeColor="background1"/>
                <w:sz w:val="18"/>
                <w:szCs w:val="18"/>
              </w:rPr>
            </w:pPr>
            <w:del w:id="1492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Date-start</w:delText>
              </w:r>
            </w:del>
          </w:p>
        </w:tc>
        <w:tc>
          <w:tcPr>
            <w:tcW w:w="1240" w:type="dxa"/>
            <w:shd w:val="clear" w:color="auto" w:fill="1F4E79" w:themeFill="accent5" w:themeFillShade="80"/>
          </w:tcPr>
          <w:p w14:paraId="55A4C0E9" w14:textId="6D9F2E74" w:rsidR="00E03B10" w:rsidRPr="007362F5" w:rsidDel="00B8055E" w:rsidRDefault="00E0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93" w:author="Hallam Nasreddine" w:date="2022-04-04T17:59:00Z"/>
                <w:color w:val="FFFFFF" w:themeColor="background1"/>
                <w:sz w:val="18"/>
                <w:szCs w:val="18"/>
              </w:rPr>
            </w:pPr>
            <w:del w:id="1494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Duration?</w:delText>
              </w:r>
            </w:del>
          </w:p>
        </w:tc>
        <w:tc>
          <w:tcPr>
            <w:tcW w:w="1195" w:type="dxa"/>
            <w:shd w:val="clear" w:color="auto" w:fill="1F4E79" w:themeFill="accent5" w:themeFillShade="80"/>
          </w:tcPr>
          <w:p w14:paraId="2C898443" w14:textId="0EC5FA00" w:rsidR="00E03B10" w:rsidRPr="007362F5" w:rsidDel="00B8055E" w:rsidRDefault="00E0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95" w:author="Hallam Nasreddine" w:date="2022-04-04T17:59:00Z"/>
                <w:color w:val="FFFFFF" w:themeColor="background1"/>
                <w:sz w:val="18"/>
                <w:szCs w:val="18"/>
              </w:rPr>
            </w:pPr>
            <w:del w:id="1496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problems</w:delText>
              </w:r>
            </w:del>
          </w:p>
        </w:tc>
        <w:tc>
          <w:tcPr>
            <w:tcW w:w="1292" w:type="dxa"/>
            <w:shd w:val="clear" w:color="auto" w:fill="1F4E79" w:themeFill="accent5" w:themeFillShade="80"/>
          </w:tcPr>
          <w:p w14:paraId="32A3BB1C" w14:textId="1B9EDBFE" w:rsidR="00E03B10" w:rsidRPr="007362F5" w:rsidDel="00B8055E" w:rsidRDefault="00E0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97" w:author="Hallam Nasreddine" w:date="2022-04-04T17:59:00Z"/>
                <w:color w:val="FFFFFF" w:themeColor="background1"/>
                <w:sz w:val="18"/>
                <w:szCs w:val="18"/>
              </w:rPr>
            </w:pPr>
            <w:del w:id="1498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Status</w:delText>
              </w:r>
            </w:del>
          </w:p>
        </w:tc>
        <w:tc>
          <w:tcPr>
            <w:tcW w:w="843" w:type="dxa"/>
            <w:shd w:val="clear" w:color="auto" w:fill="1F4E79" w:themeFill="accent5" w:themeFillShade="80"/>
          </w:tcPr>
          <w:p w14:paraId="4E4DE090" w14:textId="386A66FB" w:rsidR="00E03B10" w:rsidRPr="007362F5" w:rsidDel="00B8055E" w:rsidRDefault="00E03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99" w:author="Hallam Nasreddine" w:date="2022-04-04T17:59:00Z"/>
                <w:color w:val="FFFFFF" w:themeColor="background1"/>
                <w:sz w:val="18"/>
                <w:szCs w:val="18"/>
              </w:rPr>
            </w:pPr>
            <w:del w:id="1500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Note</w:delText>
              </w:r>
            </w:del>
          </w:p>
        </w:tc>
      </w:tr>
      <w:tr w:rsidR="00E03B10" w:rsidDel="00B8055E" w14:paraId="3388D591" w14:textId="2247B97D" w:rsidTr="0073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5"/>
          <w:del w:id="1501" w:author="Hallam Nasreddine" w:date="2022-04-04T17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98B0C7A" w14:textId="6BEAF41A" w:rsidR="00E03B10" w:rsidRPr="007362F5" w:rsidDel="00B8055E" w:rsidRDefault="00E03B10">
            <w:pPr>
              <w:rPr>
                <w:del w:id="1502" w:author="Hallam Nasreddine" w:date="2022-04-04T17:59:00Z"/>
                <w:sz w:val="18"/>
                <w:szCs w:val="18"/>
              </w:rPr>
            </w:pPr>
            <w:del w:id="1503" w:author="Hallam Nasreddine" w:date="2022-04-04T17:59:00Z">
              <w:r w:rsidRPr="007362F5" w:rsidDel="00B8055E">
                <w:rPr>
                  <w:sz w:val="18"/>
                  <w:szCs w:val="18"/>
                </w:rPr>
                <w:delText>T1</w:delText>
              </w:r>
            </w:del>
          </w:p>
        </w:tc>
        <w:tc>
          <w:tcPr>
            <w:tcW w:w="1202" w:type="dxa"/>
          </w:tcPr>
          <w:p w14:paraId="2A84D5D4" w14:textId="2FA37019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04" w:author="Hallam Nasreddine" w:date="2022-04-04T17:59:00Z"/>
                <w:sz w:val="18"/>
                <w:szCs w:val="18"/>
              </w:rPr>
            </w:pPr>
            <w:del w:id="1505" w:author="Hallam Nasreddine" w:date="2022-04-04T17:59:00Z">
              <w:r w:rsidRPr="007362F5" w:rsidDel="00B8055E">
                <w:rPr>
                  <w:sz w:val="18"/>
                  <w:szCs w:val="18"/>
                </w:rPr>
                <w:delText xml:space="preserve">Project init </w:delText>
              </w:r>
            </w:del>
          </w:p>
          <w:p w14:paraId="450BE315" w14:textId="2C10433A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06" w:author="Hallam Nasreddine" w:date="2022-04-04T17:59:00Z"/>
                <w:sz w:val="18"/>
                <w:szCs w:val="18"/>
              </w:rPr>
            </w:pPr>
            <w:del w:id="1507" w:author="Hallam Nasreddine" w:date="2022-04-04T17:59:00Z">
              <w:r w:rsidRPr="007362F5" w:rsidDel="00B8055E">
                <w:rPr>
                  <w:sz w:val="18"/>
                  <w:szCs w:val="18"/>
                </w:rPr>
                <w:delText>-meeting</w:delText>
              </w:r>
            </w:del>
          </w:p>
        </w:tc>
        <w:tc>
          <w:tcPr>
            <w:tcW w:w="857" w:type="dxa"/>
          </w:tcPr>
          <w:p w14:paraId="185EA651" w14:textId="06EFE13D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08" w:author="Hallam Nasreddine" w:date="2022-04-04T17:59:00Z"/>
                <w:sz w:val="18"/>
                <w:szCs w:val="18"/>
              </w:rPr>
            </w:pPr>
            <w:del w:id="1509" w:author="Hallam Nasreddine" w:date="2022-04-04T17:59:00Z">
              <w:r w:rsidRPr="007362F5" w:rsidDel="00B8055E">
                <w:rPr>
                  <w:sz w:val="18"/>
                  <w:szCs w:val="18"/>
                </w:rPr>
                <w:delText>Link …</w:delText>
              </w:r>
            </w:del>
          </w:p>
        </w:tc>
        <w:tc>
          <w:tcPr>
            <w:tcW w:w="1163" w:type="dxa"/>
          </w:tcPr>
          <w:p w14:paraId="741377E4" w14:textId="3BA09A7B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10" w:author="Hallam Nasreddine" w:date="2022-04-04T17:59:00Z"/>
                <w:sz w:val="18"/>
                <w:szCs w:val="18"/>
              </w:rPr>
            </w:pPr>
            <w:del w:id="1511" w:author="Hallam Nasreddine" w:date="2022-04-04T17:59:00Z">
              <w:r w:rsidRPr="007362F5" w:rsidDel="00B8055E">
                <w:rPr>
                  <w:sz w:val="18"/>
                  <w:szCs w:val="18"/>
                </w:rPr>
                <w:delText>all</w:delText>
              </w:r>
            </w:del>
          </w:p>
        </w:tc>
        <w:tc>
          <w:tcPr>
            <w:tcW w:w="1169" w:type="dxa"/>
          </w:tcPr>
          <w:p w14:paraId="29EB48CF" w14:textId="1B5338CD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12" w:author="Hallam Nasreddine" w:date="2022-04-04T17:59:00Z"/>
                <w:sz w:val="18"/>
                <w:szCs w:val="18"/>
              </w:rPr>
            </w:pPr>
            <w:del w:id="1513" w:author="Hallam Nasreddine" w:date="2022-04-04T17:59:00Z">
              <w:r w:rsidRPr="007362F5" w:rsidDel="00B8055E">
                <w:rPr>
                  <w:sz w:val="18"/>
                  <w:szCs w:val="18"/>
                </w:rPr>
                <w:delText>W1-d1</w:delText>
              </w:r>
            </w:del>
          </w:p>
        </w:tc>
        <w:tc>
          <w:tcPr>
            <w:tcW w:w="1240" w:type="dxa"/>
          </w:tcPr>
          <w:p w14:paraId="42550517" w14:textId="62B6DB53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14" w:author="Hallam Nasreddine" w:date="2022-04-04T17:59:00Z"/>
                <w:sz w:val="18"/>
                <w:szCs w:val="18"/>
              </w:rPr>
            </w:pPr>
            <w:del w:id="1515" w:author="Hallam Nasreddine" w:date="2022-04-04T17:59:00Z">
              <w:r w:rsidRPr="007362F5" w:rsidDel="00B8055E">
                <w:rPr>
                  <w:sz w:val="18"/>
                  <w:szCs w:val="18"/>
                </w:rPr>
                <w:delText>2hours</w:delText>
              </w:r>
            </w:del>
          </w:p>
        </w:tc>
        <w:tc>
          <w:tcPr>
            <w:tcW w:w="1195" w:type="dxa"/>
          </w:tcPr>
          <w:p w14:paraId="52B11FAB" w14:textId="1C08EA9A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16" w:author="Hallam Nasreddine" w:date="2022-04-04T17:59:00Z"/>
                <w:sz w:val="18"/>
                <w:szCs w:val="18"/>
              </w:rPr>
            </w:pPr>
            <w:del w:id="1517" w:author="Hallam Nasreddine" w:date="2022-04-04T17:59:00Z">
              <w:r w:rsidRPr="007362F5" w:rsidDel="00B8055E">
                <w:rPr>
                  <w:sz w:val="18"/>
                  <w:szCs w:val="18"/>
                </w:rPr>
                <w:delText>N/A</w:delText>
              </w:r>
            </w:del>
          </w:p>
        </w:tc>
        <w:tc>
          <w:tcPr>
            <w:tcW w:w="1292" w:type="dxa"/>
          </w:tcPr>
          <w:p w14:paraId="7018B491" w14:textId="1D1CDB8E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18" w:author="Hallam Nasreddine" w:date="2022-04-04T17:59:00Z"/>
                <w:sz w:val="18"/>
                <w:szCs w:val="18"/>
              </w:rPr>
            </w:pPr>
            <w:del w:id="1519" w:author="Hallam Nasreddine" w:date="2022-04-04T17:59:00Z">
              <w:r w:rsidRPr="007362F5" w:rsidDel="00B8055E">
                <w:rPr>
                  <w:sz w:val="18"/>
                  <w:szCs w:val="18"/>
                </w:rPr>
                <w:delText>Completed</w:delText>
              </w:r>
            </w:del>
          </w:p>
          <w:p w14:paraId="7ED40985" w14:textId="771FA69B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20" w:author="Hallam Nasreddine" w:date="2022-04-04T17:59:00Z"/>
                <w:sz w:val="18"/>
                <w:szCs w:val="18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67"/>
              <w:gridCol w:w="267"/>
              <w:gridCol w:w="266"/>
              <w:gridCol w:w="266"/>
            </w:tblGrid>
            <w:tr w:rsidR="00E03B10" w:rsidRPr="00C41B69" w:rsidDel="00B8055E" w14:paraId="230D49EA" w14:textId="7950695F" w:rsidTr="00A46B60">
              <w:trPr>
                <w:del w:id="1521" w:author="Hallam Nasreddine" w:date="2022-04-04T17:59:00Z"/>
              </w:trPr>
              <w:tc>
                <w:tcPr>
                  <w:tcW w:w="360" w:type="dxa"/>
                  <w:shd w:val="clear" w:color="auto" w:fill="A8D08D" w:themeFill="accent6" w:themeFillTint="99"/>
                </w:tcPr>
                <w:p w14:paraId="277E346B" w14:textId="14478837" w:rsidR="00E03B10" w:rsidRPr="007362F5" w:rsidDel="00B8055E" w:rsidRDefault="00E03B10">
                  <w:pPr>
                    <w:rPr>
                      <w:del w:id="1522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8D08D" w:themeFill="accent6" w:themeFillTint="99"/>
                </w:tcPr>
                <w:p w14:paraId="2FADC583" w14:textId="17415BDB" w:rsidR="00E03B10" w:rsidRPr="007362F5" w:rsidDel="00B8055E" w:rsidRDefault="00E03B10">
                  <w:pPr>
                    <w:rPr>
                      <w:del w:id="1523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8D08D" w:themeFill="accent6" w:themeFillTint="99"/>
                </w:tcPr>
                <w:p w14:paraId="387F07DC" w14:textId="416DAB0A" w:rsidR="00E03B10" w:rsidRPr="007362F5" w:rsidDel="00B8055E" w:rsidRDefault="00E03B10">
                  <w:pPr>
                    <w:rPr>
                      <w:del w:id="1524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8D08D" w:themeFill="accent6" w:themeFillTint="99"/>
                </w:tcPr>
                <w:p w14:paraId="7C5D5185" w14:textId="2747673D" w:rsidR="00E03B10" w:rsidRPr="007362F5" w:rsidDel="00B8055E" w:rsidRDefault="00E03B10">
                  <w:pPr>
                    <w:rPr>
                      <w:del w:id="1525" w:author="Hallam Nasreddine" w:date="2022-04-04T17:59:00Z"/>
                      <w:sz w:val="18"/>
                      <w:szCs w:val="18"/>
                    </w:rPr>
                  </w:pPr>
                </w:p>
              </w:tc>
            </w:tr>
          </w:tbl>
          <w:p w14:paraId="5E7A64FE" w14:textId="1CE75607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26" w:author="Hallam Nasreddine" w:date="2022-04-04T17:59:00Z"/>
                <w:sz w:val="18"/>
                <w:szCs w:val="18"/>
              </w:rPr>
            </w:pPr>
          </w:p>
        </w:tc>
        <w:tc>
          <w:tcPr>
            <w:tcW w:w="843" w:type="dxa"/>
          </w:tcPr>
          <w:p w14:paraId="18814D8D" w14:textId="71DC0F66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27" w:author="Hallam Nasreddine" w:date="2022-04-04T17:59:00Z"/>
                <w:sz w:val="18"/>
                <w:szCs w:val="18"/>
              </w:rPr>
            </w:pPr>
            <w:del w:id="1528" w:author="Hallam Nasreddine" w:date="2022-04-04T17:59:00Z">
              <w:r w:rsidRPr="007362F5" w:rsidDel="00B8055E">
                <w:rPr>
                  <w:sz w:val="18"/>
                  <w:szCs w:val="18"/>
                </w:rPr>
                <w:delText>closed</w:delText>
              </w:r>
            </w:del>
          </w:p>
        </w:tc>
      </w:tr>
      <w:tr w:rsidR="00E03B10" w:rsidDel="00B8055E" w14:paraId="16FC6718" w14:textId="664DF065" w:rsidTr="007362F5">
        <w:trPr>
          <w:del w:id="1529" w:author="Hallam Nasreddine" w:date="2022-04-04T17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77F3C0D0" w14:textId="34A3A696" w:rsidR="00E03B10" w:rsidRPr="007362F5" w:rsidDel="00B8055E" w:rsidRDefault="00E03B10">
            <w:pPr>
              <w:rPr>
                <w:del w:id="1530" w:author="Hallam Nasreddine" w:date="2022-04-04T17:59:00Z"/>
                <w:sz w:val="18"/>
                <w:szCs w:val="18"/>
              </w:rPr>
            </w:pPr>
            <w:del w:id="1531" w:author="Hallam Nasreddine" w:date="2022-04-04T17:59:00Z">
              <w:r w:rsidRPr="007362F5" w:rsidDel="00B8055E">
                <w:rPr>
                  <w:sz w:val="18"/>
                  <w:szCs w:val="18"/>
                </w:rPr>
                <w:delText>T3</w:delText>
              </w:r>
            </w:del>
          </w:p>
        </w:tc>
        <w:tc>
          <w:tcPr>
            <w:tcW w:w="1202" w:type="dxa"/>
          </w:tcPr>
          <w:p w14:paraId="69C5984F" w14:textId="053A887C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32" w:author="Hallam Nasreddine" w:date="2022-04-04T17:59:00Z"/>
                <w:sz w:val="18"/>
                <w:szCs w:val="18"/>
              </w:rPr>
            </w:pPr>
            <w:del w:id="1533" w:author="Hallam Nasreddine" w:date="2022-04-04T17:59:00Z">
              <w:r w:rsidRPr="007362F5" w:rsidDel="00B8055E">
                <w:rPr>
                  <w:sz w:val="18"/>
                  <w:szCs w:val="18"/>
                </w:rPr>
                <w:delText xml:space="preserve">Admin app </w:delText>
              </w:r>
            </w:del>
          </w:p>
        </w:tc>
        <w:tc>
          <w:tcPr>
            <w:tcW w:w="857" w:type="dxa"/>
          </w:tcPr>
          <w:p w14:paraId="293C859A" w14:textId="3192B52B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34" w:author="Hallam Nasreddine" w:date="2022-04-04T17:59:00Z"/>
                <w:sz w:val="18"/>
                <w:szCs w:val="18"/>
              </w:rPr>
            </w:pPr>
          </w:p>
        </w:tc>
        <w:tc>
          <w:tcPr>
            <w:tcW w:w="1163" w:type="dxa"/>
          </w:tcPr>
          <w:p w14:paraId="5C710C21" w14:textId="643D0E55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35" w:author="Hallam Nasreddine" w:date="2022-04-04T17:59:00Z"/>
                <w:sz w:val="18"/>
                <w:szCs w:val="18"/>
              </w:rPr>
            </w:pPr>
            <w:del w:id="1536" w:author="Hallam Nasreddine" w:date="2022-04-04T17:59:00Z">
              <w:r w:rsidRPr="007362F5" w:rsidDel="00B8055E">
                <w:rPr>
                  <w:sz w:val="18"/>
                  <w:szCs w:val="18"/>
                </w:rPr>
                <w:delText>badr</w:delText>
              </w:r>
            </w:del>
          </w:p>
        </w:tc>
        <w:tc>
          <w:tcPr>
            <w:tcW w:w="1169" w:type="dxa"/>
          </w:tcPr>
          <w:p w14:paraId="77EB2A5F" w14:textId="155BB94F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37" w:author="Hallam Nasreddine" w:date="2022-04-04T17:59:00Z"/>
                <w:sz w:val="18"/>
                <w:szCs w:val="18"/>
              </w:rPr>
            </w:pPr>
            <w:del w:id="1538" w:author="Hallam Nasreddine" w:date="2022-04-04T17:59:00Z">
              <w:r w:rsidRPr="007362F5" w:rsidDel="00B8055E">
                <w:rPr>
                  <w:sz w:val="18"/>
                  <w:szCs w:val="18"/>
                </w:rPr>
                <w:delText>W1-d2</w:delText>
              </w:r>
            </w:del>
          </w:p>
        </w:tc>
        <w:tc>
          <w:tcPr>
            <w:tcW w:w="1240" w:type="dxa"/>
          </w:tcPr>
          <w:p w14:paraId="13C57D4B" w14:textId="7AE0CAC9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39" w:author="Hallam Nasreddine" w:date="2022-04-04T17:59:00Z"/>
                <w:sz w:val="18"/>
                <w:szCs w:val="18"/>
              </w:rPr>
            </w:pPr>
            <w:del w:id="1540" w:author="Hallam Nasreddine" w:date="2022-04-04T17:59:00Z">
              <w:r w:rsidRPr="007362F5" w:rsidDel="00B8055E">
                <w:rPr>
                  <w:sz w:val="18"/>
                  <w:szCs w:val="18"/>
                </w:rPr>
                <w:delText>1hour</w:delText>
              </w:r>
            </w:del>
          </w:p>
        </w:tc>
        <w:tc>
          <w:tcPr>
            <w:tcW w:w="1195" w:type="dxa"/>
          </w:tcPr>
          <w:p w14:paraId="1A64669D" w14:textId="1CD07EFA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41" w:author="Hallam Nasreddine" w:date="2022-04-04T17:59:00Z"/>
                <w:sz w:val="18"/>
                <w:szCs w:val="18"/>
              </w:rPr>
            </w:pPr>
          </w:p>
        </w:tc>
        <w:tc>
          <w:tcPr>
            <w:tcW w:w="1292" w:type="dxa"/>
          </w:tcPr>
          <w:p w14:paraId="3E466E8C" w14:textId="05A3FD56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42" w:author="Hallam Nasreddine" w:date="2022-04-04T17:59:00Z"/>
                <w:sz w:val="18"/>
                <w:szCs w:val="18"/>
              </w:rPr>
            </w:pPr>
            <w:del w:id="1543" w:author="Hallam Nasreddine" w:date="2022-04-04T17:59:00Z">
              <w:r w:rsidRPr="007362F5" w:rsidDel="00B8055E">
                <w:rPr>
                  <w:sz w:val="18"/>
                  <w:szCs w:val="18"/>
                </w:rPr>
                <w:delText>25%</w:delText>
              </w:r>
            </w:del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67"/>
              <w:gridCol w:w="267"/>
              <w:gridCol w:w="266"/>
              <w:gridCol w:w="266"/>
            </w:tblGrid>
            <w:tr w:rsidR="00E03B10" w:rsidRPr="00C41B69" w:rsidDel="00B8055E" w14:paraId="44463957" w14:textId="3E091EFA" w:rsidTr="00F32F3A">
              <w:trPr>
                <w:del w:id="1544" w:author="Hallam Nasreddine" w:date="2022-04-04T17:59:00Z"/>
              </w:trPr>
              <w:tc>
                <w:tcPr>
                  <w:tcW w:w="360" w:type="dxa"/>
                  <w:shd w:val="clear" w:color="auto" w:fill="A8D08D" w:themeFill="accent6" w:themeFillTint="99"/>
                </w:tcPr>
                <w:p w14:paraId="2F0BB964" w14:textId="7F3A8EC6" w:rsidR="00E03B10" w:rsidRPr="007362F5" w:rsidDel="00B8055E" w:rsidRDefault="00E03B10">
                  <w:pPr>
                    <w:rPr>
                      <w:del w:id="1545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6FD40492" w14:textId="04844D86" w:rsidR="00E03B10" w:rsidRPr="007362F5" w:rsidDel="00B8055E" w:rsidRDefault="00E03B10">
                  <w:pPr>
                    <w:rPr>
                      <w:del w:id="1546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33C04DAD" w14:textId="629ED070" w:rsidR="00E03B10" w:rsidRPr="007362F5" w:rsidDel="00B8055E" w:rsidRDefault="00E03B10">
                  <w:pPr>
                    <w:rPr>
                      <w:del w:id="1547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7370AA67" w14:textId="01AF52D3" w:rsidR="00E03B10" w:rsidRPr="007362F5" w:rsidDel="00B8055E" w:rsidRDefault="00E03B10">
                  <w:pPr>
                    <w:rPr>
                      <w:del w:id="1548" w:author="Hallam Nasreddine" w:date="2022-04-04T17:59:00Z"/>
                      <w:sz w:val="18"/>
                      <w:szCs w:val="18"/>
                    </w:rPr>
                  </w:pPr>
                </w:p>
              </w:tc>
            </w:tr>
          </w:tbl>
          <w:p w14:paraId="18C149A3" w14:textId="7EF62ABF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49" w:author="Hallam Nasreddine" w:date="2022-04-04T17:59:00Z"/>
                <w:sz w:val="18"/>
                <w:szCs w:val="18"/>
              </w:rPr>
            </w:pPr>
          </w:p>
        </w:tc>
        <w:tc>
          <w:tcPr>
            <w:tcW w:w="843" w:type="dxa"/>
          </w:tcPr>
          <w:p w14:paraId="4A32B952" w14:textId="44D2CEA2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50" w:author="Hallam Nasreddine" w:date="2022-04-04T17:59:00Z"/>
                <w:sz w:val="18"/>
                <w:szCs w:val="18"/>
              </w:rPr>
            </w:pPr>
          </w:p>
        </w:tc>
      </w:tr>
      <w:tr w:rsidR="00E03B10" w:rsidDel="00B8055E" w14:paraId="230F6270" w14:textId="329499BE" w:rsidTr="0073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51" w:author="Hallam Nasreddine" w:date="2022-04-04T17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D26D524" w14:textId="570C40D6" w:rsidR="00E03B10" w:rsidRPr="007362F5" w:rsidDel="00B8055E" w:rsidRDefault="00E03B10">
            <w:pPr>
              <w:rPr>
                <w:del w:id="1552" w:author="Hallam Nasreddine" w:date="2022-04-04T17:59:00Z"/>
                <w:sz w:val="18"/>
                <w:szCs w:val="18"/>
              </w:rPr>
            </w:pPr>
            <w:del w:id="1553" w:author="Hallam Nasreddine" w:date="2022-04-04T17:59:00Z">
              <w:r w:rsidRPr="007362F5" w:rsidDel="00B8055E">
                <w:rPr>
                  <w:sz w:val="18"/>
                  <w:szCs w:val="18"/>
                </w:rPr>
                <w:delText>T4</w:delText>
              </w:r>
            </w:del>
          </w:p>
          <w:p w14:paraId="6A04A39B" w14:textId="0C202C09" w:rsidR="00E03B10" w:rsidRPr="007362F5" w:rsidDel="00B8055E" w:rsidRDefault="00E03B10">
            <w:pPr>
              <w:rPr>
                <w:del w:id="1554" w:author="Hallam Nasreddine" w:date="2022-04-04T17:59:00Z"/>
                <w:sz w:val="18"/>
                <w:szCs w:val="18"/>
              </w:rPr>
            </w:pPr>
          </w:p>
        </w:tc>
        <w:tc>
          <w:tcPr>
            <w:tcW w:w="1202" w:type="dxa"/>
          </w:tcPr>
          <w:p w14:paraId="02305C81" w14:textId="49460406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55" w:author="Hallam Nasreddine" w:date="2022-04-04T17:59:00Z"/>
                <w:sz w:val="18"/>
                <w:szCs w:val="18"/>
              </w:rPr>
            </w:pPr>
            <w:del w:id="1556" w:author="Hallam Nasreddine" w:date="2022-04-04T17:59:00Z">
              <w:r w:rsidRPr="007362F5" w:rsidDel="00B8055E">
                <w:rPr>
                  <w:sz w:val="18"/>
                  <w:szCs w:val="18"/>
                </w:rPr>
                <w:delText>App1-models and shell</w:delText>
              </w:r>
            </w:del>
          </w:p>
        </w:tc>
        <w:tc>
          <w:tcPr>
            <w:tcW w:w="857" w:type="dxa"/>
          </w:tcPr>
          <w:p w14:paraId="124FE268" w14:textId="1E154135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57" w:author="Hallam Nasreddine" w:date="2022-04-04T17:59:00Z"/>
                <w:sz w:val="18"/>
                <w:szCs w:val="18"/>
              </w:rPr>
            </w:pPr>
          </w:p>
        </w:tc>
        <w:tc>
          <w:tcPr>
            <w:tcW w:w="1163" w:type="dxa"/>
          </w:tcPr>
          <w:p w14:paraId="145977F0" w14:textId="30735EBA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58" w:author="Hallam Nasreddine" w:date="2022-04-04T17:59:00Z"/>
                <w:sz w:val="18"/>
                <w:szCs w:val="18"/>
              </w:rPr>
            </w:pPr>
            <w:del w:id="1559" w:author="Hallam Nasreddine" w:date="2022-04-04T17:59:00Z">
              <w:r w:rsidRPr="007362F5" w:rsidDel="00B8055E">
                <w:rPr>
                  <w:sz w:val="18"/>
                  <w:szCs w:val="18"/>
                </w:rPr>
                <w:delText>nasr</w:delText>
              </w:r>
            </w:del>
          </w:p>
        </w:tc>
        <w:tc>
          <w:tcPr>
            <w:tcW w:w="1169" w:type="dxa"/>
          </w:tcPr>
          <w:p w14:paraId="475AF912" w14:textId="5505E28E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60" w:author="Hallam Nasreddine" w:date="2022-04-04T17:59:00Z"/>
                <w:sz w:val="18"/>
                <w:szCs w:val="18"/>
              </w:rPr>
            </w:pPr>
            <w:del w:id="1561" w:author="Hallam Nasreddine" w:date="2022-04-04T17:59:00Z">
              <w:r w:rsidRPr="007362F5" w:rsidDel="00B8055E">
                <w:rPr>
                  <w:sz w:val="18"/>
                  <w:szCs w:val="18"/>
                </w:rPr>
                <w:delText>W1-d4</w:delText>
              </w:r>
            </w:del>
          </w:p>
        </w:tc>
        <w:tc>
          <w:tcPr>
            <w:tcW w:w="1240" w:type="dxa"/>
          </w:tcPr>
          <w:p w14:paraId="081211F1" w14:textId="5DD14B62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62" w:author="Hallam Nasreddine" w:date="2022-04-04T17:59:00Z"/>
                <w:sz w:val="18"/>
                <w:szCs w:val="18"/>
              </w:rPr>
            </w:pPr>
            <w:del w:id="1563" w:author="Hallam Nasreddine" w:date="2022-04-04T17:59:00Z">
              <w:r w:rsidRPr="007362F5" w:rsidDel="00B8055E">
                <w:rPr>
                  <w:sz w:val="18"/>
                  <w:szCs w:val="18"/>
                </w:rPr>
                <w:delText>3hours</w:delText>
              </w:r>
            </w:del>
          </w:p>
        </w:tc>
        <w:tc>
          <w:tcPr>
            <w:tcW w:w="1195" w:type="dxa"/>
          </w:tcPr>
          <w:p w14:paraId="3846FB54" w14:textId="4145DAB9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64" w:author="Hallam Nasreddine" w:date="2022-04-04T17:59:00Z"/>
                <w:sz w:val="18"/>
                <w:szCs w:val="18"/>
              </w:rPr>
            </w:pPr>
          </w:p>
        </w:tc>
        <w:tc>
          <w:tcPr>
            <w:tcW w:w="1292" w:type="dxa"/>
          </w:tcPr>
          <w:p w14:paraId="6B210B68" w14:textId="2FE4C92B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65" w:author="Hallam Nasreddine" w:date="2022-04-04T17:59:00Z"/>
                <w:sz w:val="18"/>
                <w:szCs w:val="18"/>
              </w:rPr>
            </w:pPr>
            <w:del w:id="1566" w:author="Hallam Nasreddine" w:date="2022-04-04T17:59:00Z">
              <w:r w:rsidRPr="007362F5" w:rsidDel="00B8055E">
                <w:rPr>
                  <w:sz w:val="18"/>
                  <w:szCs w:val="18"/>
                </w:rPr>
                <w:delText>50%</w:delText>
              </w:r>
            </w:del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67"/>
              <w:gridCol w:w="267"/>
              <w:gridCol w:w="266"/>
              <w:gridCol w:w="266"/>
            </w:tblGrid>
            <w:tr w:rsidR="00E03B10" w:rsidRPr="00C41B69" w:rsidDel="00B8055E" w14:paraId="4DA5DC5D" w14:textId="3CFB90F8" w:rsidTr="00A46B60">
              <w:trPr>
                <w:del w:id="1567" w:author="Hallam Nasreddine" w:date="2022-04-04T17:59:00Z"/>
              </w:trPr>
              <w:tc>
                <w:tcPr>
                  <w:tcW w:w="360" w:type="dxa"/>
                  <w:shd w:val="clear" w:color="auto" w:fill="A8D08D" w:themeFill="accent6" w:themeFillTint="99"/>
                </w:tcPr>
                <w:p w14:paraId="6DBF8E9D" w14:textId="770647EA" w:rsidR="00E03B10" w:rsidRPr="007362F5" w:rsidDel="00B8055E" w:rsidRDefault="00E03B10">
                  <w:pPr>
                    <w:rPr>
                      <w:del w:id="1568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8D08D" w:themeFill="accent6" w:themeFillTint="99"/>
                </w:tcPr>
                <w:p w14:paraId="68CF045C" w14:textId="4701DF48" w:rsidR="00E03B10" w:rsidRPr="007362F5" w:rsidDel="00B8055E" w:rsidRDefault="00E03B10">
                  <w:pPr>
                    <w:rPr>
                      <w:del w:id="1569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68E729D7" w14:textId="2DDFAFFD" w:rsidR="00E03B10" w:rsidRPr="007362F5" w:rsidDel="00B8055E" w:rsidRDefault="00E03B10">
                  <w:pPr>
                    <w:rPr>
                      <w:del w:id="1570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073D16F1" w14:textId="796F46C9" w:rsidR="00E03B10" w:rsidRPr="007362F5" w:rsidDel="00B8055E" w:rsidRDefault="00E03B10">
                  <w:pPr>
                    <w:rPr>
                      <w:del w:id="1571" w:author="Hallam Nasreddine" w:date="2022-04-04T17:59:00Z"/>
                      <w:sz w:val="18"/>
                      <w:szCs w:val="18"/>
                    </w:rPr>
                  </w:pPr>
                </w:p>
              </w:tc>
            </w:tr>
          </w:tbl>
          <w:p w14:paraId="1624A8E0" w14:textId="19F54EFD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72" w:author="Hallam Nasreddine" w:date="2022-04-04T17:59:00Z"/>
                <w:sz w:val="18"/>
                <w:szCs w:val="18"/>
              </w:rPr>
            </w:pPr>
          </w:p>
        </w:tc>
        <w:tc>
          <w:tcPr>
            <w:tcW w:w="843" w:type="dxa"/>
          </w:tcPr>
          <w:p w14:paraId="176F474F" w14:textId="72E41207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73" w:author="Hallam Nasreddine" w:date="2022-04-04T17:59:00Z"/>
                <w:sz w:val="18"/>
                <w:szCs w:val="18"/>
              </w:rPr>
            </w:pPr>
          </w:p>
        </w:tc>
      </w:tr>
      <w:tr w:rsidR="00E03B10" w:rsidDel="00B8055E" w14:paraId="2300059C" w14:textId="21E5E9A0" w:rsidTr="007362F5">
        <w:trPr>
          <w:del w:id="1574" w:author="Hallam Nasreddine" w:date="2022-04-04T17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5C47CE7" w14:textId="09DAE9F7" w:rsidR="00E03B10" w:rsidRPr="007362F5" w:rsidDel="00B8055E" w:rsidRDefault="00E03B10">
            <w:pPr>
              <w:rPr>
                <w:del w:id="1575" w:author="Hallam Nasreddine" w:date="2022-04-04T17:59:00Z"/>
                <w:sz w:val="18"/>
                <w:szCs w:val="18"/>
              </w:rPr>
            </w:pPr>
            <w:del w:id="1576" w:author="Hallam Nasreddine" w:date="2022-04-04T17:59:00Z">
              <w:r w:rsidRPr="007362F5" w:rsidDel="00B8055E">
                <w:rPr>
                  <w:sz w:val="18"/>
                  <w:szCs w:val="18"/>
                </w:rPr>
                <w:delText>T5</w:delText>
              </w:r>
            </w:del>
          </w:p>
          <w:p w14:paraId="4320413B" w14:textId="2E4E5756" w:rsidR="00E03B10" w:rsidRPr="007362F5" w:rsidDel="00B8055E" w:rsidRDefault="00E03B10">
            <w:pPr>
              <w:rPr>
                <w:del w:id="1577" w:author="Hallam Nasreddine" w:date="2022-04-04T17:59:00Z"/>
                <w:sz w:val="18"/>
                <w:szCs w:val="18"/>
              </w:rPr>
            </w:pPr>
          </w:p>
        </w:tc>
        <w:tc>
          <w:tcPr>
            <w:tcW w:w="1202" w:type="dxa"/>
          </w:tcPr>
          <w:p w14:paraId="477349ED" w14:textId="0E795756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78" w:author="Hallam Nasreddine" w:date="2022-04-04T17:59:00Z"/>
                <w:sz w:val="18"/>
                <w:szCs w:val="18"/>
              </w:rPr>
            </w:pPr>
            <w:del w:id="1579" w:author="Hallam Nasreddine" w:date="2022-04-04T17:59:00Z">
              <w:r w:rsidRPr="007362F5" w:rsidDel="00B8055E">
                <w:rPr>
                  <w:sz w:val="18"/>
                  <w:szCs w:val="18"/>
                </w:rPr>
                <w:delText>Items- models and shell</w:delText>
              </w:r>
            </w:del>
          </w:p>
        </w:tc>
        <w:tc>
          <w:tcPr>
            <w:tcW w:w="857" w:type="dxa"/>
          </w:tcPr>
          <w:p w14:paraId="217A98FE" w14:textId="60183098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80" w:author="Hallam Nasreddine" w:date="2022-04-04T17:59:00Z"/>
                <w:sz w:val="18"/>
                <w:szCs w:val="18"/>
              </w:rPr>
            </w:pPr>
          </w:p>
        </w:tc>
        <w:tc>
          <w:tcPr>
            <w:tcW w:w="1163" w:type="dxa"/>
          </w:tcPr>
          <w:p w14:paraId="2CE7EC9B" w14:textId="5FB039FB" w:rsidR="00E03B10" w:rsidRPr="007362F5" w:rsidDel="00B8055E" w:rsidRDefault="00C4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81" w:author="Hallam Nasreddine" w:date="2022-04-04T17:59:00Z"/>
                <w:sz w:val="18"/>
                <w:szCs w:val="18"/>
              </w:rPr>
            </w:pPr>
            <w:del w:id="1582" w:author="Hallam Nasreddine" w:date="2022-04-04T17:59:00Z">
              <w:r w:rsidDel="00B8055E">
                <w:rPr>
                  <w:sz w:val="18"/>
                  <w:szCs w:val="18"/>
                </w:rPr>
                <w:delText>sara</w:delText>
              </w:r>
            </w:del>
          </w:p>
        </w:tc>
        <w:tc>
          <w:tcPr>
            <w:tcW w:w="1169" w:type="dxa"/>
          </w:tcPr>
          <w:p w14:paraId="586CB22D" w14:textId="06AD4128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83" w:author="Hallam Nasreddine" w:date="2022-04-04T17:59:00Z"/>
                <w:sz w:val="18"/>
                <w:szCs w:val="18"/>
              </w:rPr>
            </w:pPr>
            <w:del w:id="1584" w:author="Hallam Nasreddine" w:date="2022-04-04T17:59:00Z">
              <w:r w:rsidRPr="007362F5" w:rsidDel="00B8055E">
                <w:rPr>
                  <w:sz w:val="18"/>
                  <w:szCs w:val="18"/>
                </w:rPr>
                <w:delText>W1-d4</w:delText>
              </w:r>
            </w:del>
          </w:p>
        </w:tc>
        <w:tc>
          <w:tcPr>
            <w:tcW w:w="1240" w:type="dxa"/>
          </w:tcPr>
          <w:p w14:paraId="5CFC4735" w14:textId="3FA94F62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85" w:author="Hallam Nasreddine" w:date="2022-04-04T17:59:00Z"/>
                <w:sz w:val="18"/>
                <w:szCs w:val="18"/>
              </w:rPr>
            </w:pPr>
            <w:del w:id="1586" w:author="Hallam Nasreddine" w:date="2022-04-04T17:59:00Z">
              <w:r w:rsidRPr="007362F5" w:rsidDel="00B8055E">
                <w:rPr>
                  <w:sz w:val="18"/>
                  <w:szCs w:val="18"/>
                </w:rPr>
                <w:delText>4hours</w:delText>
              </w:r>
            </w:del>
          </w:p>
        </w:tc>
        <w:tc>
          <w:tcPr>
            <w:tcW w:w="1195" w:type="dxa"/>
          </w:tcPr>
          <w:p w14:paraId="55449472" w14:textId="5D5730C0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87" w:author="Hallam Nasreddine" w:date="2022-04-04T17:59:00Z"/>
                <w:sz w:val="18"/>
                <w:szCs w:val="18"/>
              </w:rPr>
            </w:pPr>
          </w:p>
        </w:tc>
        <w:tc>
          <w:tcPr>
            <w:tcW w:w="1292" w:type="dxa"/>
          </w:tcPr>
          <w:p w14:paraId="3D79DD96" w14:textId="74F620E5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88" w:author="Hallam Nasreddine" w:date="2022-04-04T17:59:00Z"/>
                <w:sz w:val="18"/>
                <w:szCs w:val="18"/>
              </w:rPr>
            </w:pPr>
            <w:del w:id="1589" w:author="Hallam Nasreddine" w:date="2022-04-04T17:59:00Z">
              <w:r w:rsidRPr="007362F5" w:rsidDel="00B8055E">
                <w:rPr>
                  <w:sz w:val="18"/>
                  <w:szCs w:val="18"/>
                </w:rPr>
                <w:delText>75%</w:delText>
              </w:r>
            </w:del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67"/>
              <w:gridCol w:w="267"/>
              <w:gridCol w:w="266"/>
              <w:gridCol w:w="266"/>
            </w:tblGrid>
            <w:tr w:rsidR="00E03B10" w:rsidRPr="00C41B69" w:rsidDel="00B8055E" w14:paraId="7BFC48D9" w14:textId="1FCFF764" w:rsidTr="00F64C25">
              <w:trPr>
                <w:del w:id="1590" w:author="Hallam Nasreddine" w:date="2022-04-04T17:59:00Z"/>
              </w:trPr>
              <w:tc>
                <w:tcPr>
                  <w:tcW w:w="360" w:type="dxa"/>
                  <w:shd w:val="clear" w:color="auto" w:fill="A8D08D" w:themeFill="accent6" w:themeFillTint="99"/>
                </w:tcPr>
                <w:p w14:paraId="07369252" w14:textId="2158E7A8" w:rsidR="00E03B10" w:rsidRPr="007362F5" w:rsidDel="00B8055E" w:rsidRDefault="00E03B10">
                  <w:pPr>
                    <w:rPr>
                      <w:del w:id="1591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8D08D" w:themeFill="accent6" w:themeFillTint="99"/>
                </w:tcPr>
                <w:p w14:paraId="53980A90" w14:textId="6ABBD240" w:rsidR="00E03B10" w:rsidRPr="007362F5" w:rsidDel="00B8055E" w:rsidRDefault="00E03B10">
                  <w:pPr>
                    <w:rPr>
                      <w:del w:id="1592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8D08D" w:themeFill="accent6" w:themeFillTint="99"/>
                </w:tcPr>
                <w:p w14:paraId="0ADA07B0" w14:textId="427DC042" w:rsidR="00E03B10" w:rsidRPr="007362F5" w:rsidDel="00B8055E" w:rsidRDefault="00E03B10">
                  <w:pPr>
                    <w:rPr>
                      <w:del w:id="1593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6965A874" w14:textId="6D458A1A" w:rsidR="00E03B10" w:rsidRPr="007362F5" w:rsidDel="00B8055E" w:rsidRDefault="00E03B10">
                  <w:pPr>
                    <w:rPr>
                      <w:del w:id="1594" w:author="Hallam Nasreddine" w:date="2022-04-04T17:59:00Z"/>
                      <w:sz w:val="18"/>
                      <w:szCs w:val="18"/>
                    </w:rPr>
                  </w:pPr>
                </w:p>
              </w:tc>
            </w:tr>
          </w:tbl>
          <w:p w14:paraId="42FFAB3C" w14:textId="08527932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95" w:author="Hallam Nasreddine" w:date="2022-04-04T17:59:00Z"/>
                <w:sz w:val="18"/>
                <w:szCs w:val="18"/>
              </w:rPr>
            </w:pPr>
          </w:p>
        </w:tc>
        <w:tc>
          <w:tcPr>
            <w:tcW w:w="843" w:type="dxa"/>
          </w:tcPr>
          <w:p w14:paraId="6559041F" w14:textId="5F0019AD" w:rsidR="00E03B10" w:rsidRPr="007362F5" w:rsidDel="00B8055E" w:rsidRDefault="00E0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96" w:author="Hallam Nasreddine" w:date="2022-04-04T17:59:00Z"/>
                <w:sz w:val="18"/>
                <w:szCs w:val="18"/>
              </w:rPr>
            </w:pPr>
          </w:p>
        </w:tc>
      </w:tr>
      <w:tr w:rsidR="00E03B10" w:rsidDel="00B8055E" w14:paraId="5A7937C9" w14:textId="70A238CC" w:rsidTr="0073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97" w:author="Hallam Nasreddine" w:date="2022-04-04T17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019B37F" w14:textId="1DF7E9BA" w:rsidR="00E03B10" w:rsidRPr="007362F5" w:rsidDel="00B8055E" w:rsidRDefault="00E03B10">
            <w:pPr>
              <w:rPr>
                <w:del w:id="1598" w:author="Hallam Nasreddine" w:date="2022-04-04T17:59:00Z"/>
                <w:sz w:val="18"/>
                <w:szCs w:val="18"/>
              </w:rPr>
            </w:pPr>
            <w:del w:id="1599" w:author="Hallam Nasreddine" w:date="2022-04-04T17:59:00Z">
              <w:r w:rsidRPr="007362F5" w:rsidDel="00B8055E">
                <w:rPr>
                  <w:sz w:val="18"/>
                  <w:szCs w:val="18"/>
                </w:rPr>
                <w:delText>. . .</w:delText>
              </w:r>
            </w:del>
          </w:p>
        </w:tc>
        <w:tc>
          <w:tcPr>
            <w:tcW w:w="1202" w:type="dxa"/>
          </w:tcPr>
          <w:p w14:paraId="5507EDD8" w14:textId="4ACE4BC0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00" w:author="Hallam Nasreddine" w:date="2022-04-04T17:59:00Z"/>
                <w:sz w:val="18"/>
                <w:szCs w:val="18"/>
              </w:rPr>
            </w:pPr>
            <w:del w:id="1601" w:author="Hallam Nasreddine" w:date="2022-04-04T17:59:00Z">
              <w:r w:rsidRPr="007362F5" w:rsidDel="00B8055E">
                <w:rPr>
                  <w:sz w:val="18"/>
                  <w:szCs w:val="18"/>
                </w:rPr>
                <w:delText xml:space="preserve">urls.py (app1) </w:delText>
              </w:r>
            </w:del>
          </w:p>
        </w:tc>
        <w:tc>
          <w:tcPr>
            <w:tcW w:w="857" w:type="dxa"/>
          </w:tcPr>
          <w:p w14:paraId="3CD15AB6" w14:textId="673CF404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02" w:author="Hallam Nasreddine" w:date="2022-04-04T17:59:00Z"/>
                <w:sz w:val="18"/>
                <w:szCs w:val="18"/>
              </w:rPr>
            </w:pPr>
          </w:p>
        </w:tc>
        <w:tc>
          <w:tcPr>
            <w:tcW w:w="1163" w:type="dxa"/>
          </w:tcPr>
          <w:p w14:paraId="2C3C6816" w14:textId="286A338B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03" w:author="Hallam Nasreddine" w:date="2022-04-04T17:59:00Z"/>
                <w:sz w:val="18"/>
                <w:szCs w:val="18"/>
              </w:rPr>
            </w:pPr>
            <w:del w:id="1604" w:author="Hallam Nasreddine" w:date="2022-04-04T17:59:00Z">
              <w:r w:rsidRPr="007362F5" w:rsidDel="00B8055E">
                <w:rPr>
                  <w:sz w:val="18"/>
                  <w:szCs w:val="18"/>
                </w:rPr>
                <w:delText>..</w:delText>
              </w:r>
            </w:del>
          </w:p>
        </w:tc>
        <w:tc>
          <w:tcPr>
            <w:tcW w:w="1169" w:type="dxa"/>
          </w:tcPr>
          <w:p w14:paraId="2471EE0F" w14:textId="0D48192A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05" w:author="Hallam Nasreddine" w:date="2022-04-04T17:59:00Z"/>
                <w:sz w:val="18"/>
                <w:szCs w:val="18"/>
              </w:rPr>
            </w:pPr>
            <w:del w:id="1606" w:author="Hallam Nasreddine" w:date="2022-04-04T17:59:00Z">
              <w:r w:rsidRPr="007362F5" w:rsidDel="00B8055E">
                <w:rPr>
                  <w:sz w:val="18"/>
                  <w:szCs w:val="18"/>
                </w:rPr>
                <w:delText>…</w:delText>
              </w:r>
            </w:del>
          </w:p>
        </w:tc>
        <w:tc>
          <w:tcPr>
            <w:tcW w:w="1240" w:type="dxa"/>
          </w:tcPr>
          <w:p w14:paraId="41C675AA" w14:textId="21FA268B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07" w:author="Hallam Nasreddine" w:date="2022-04-04T17:59:00Z"/>
                <w:sz w:val="18"/>
                <w:szCs w:val="18"/>
              </w:rPr>
            </w:pPr>
            <w:del w:id="1608" w:author="Hallam Nasreddine" w:date="2022-04-04T17:59:00Z">
              <w:r w:rsidRPr="007362F5" w:rsidDel="00B8055E">
                <w:rPr>
                  <w:sz w:val="18"/>
                  <w:szCs w:val="18"/>
                </w:rPr>
                <w:delText>…</w:delText>
              </w:r>
            </w:del>
          </w:p>
        </w:tc>
        <w:tc>
          <w:tcPr>
            <w:tcW w:w="1195" w:type="dxa"/>
          </w:tcPr>
          <w:p w14:paraId="759CC7C8" w14:textId="14A56483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09" w:author="Hallam Nasreddine" w:date="2022-04-04T17:59:00Z"/>
                <w:sz w:val="18"/>
                <w:szCs w:val="18"/>
              </w:rPr>
            </w:pPr>
            <w:del w:id="1610" w:author="Hallam Nasreddine" w:date="2022-04-04T17:59:00Z">
              <w:r w:rsidRPr="007362F5" w:rsidDel="00B8055E">
                <w:rPr>
                  <w:sz w:val="18"/>
                  <w:szCs w:val="18"/>
                </w:rPr>
                <w:delText>…</w:delText>
              </w:r>
            </w:del>
          </w:p>
        </w:tc>
        <w:tc>
          <w:tcPr>
            <w:tcW w:w="1292" w:type="dxa"/>
          </w:tcPr>
          <w:p w14:paraId="1AA9395F" w14:textId="280DAA0B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11" w:author="Hallam Nasreddine" w:date="2022-04-04T17:59:00Z"/>
                <w:sz w:val="18"/>
                <w:szCs w:val="18"/>
              </w:rPr>
            </w:pPr>
            <w:del w:id="1612" w:author="Hallam Nasreddine" w:date="2022-04-04T17:59:00Z">
              <w:r w:rsidRPr="007362F5" w:rsidDel="00B8055E">
                <w:rPr>
                  <w:sz w:val="18"/>
                  <w:szCs w:val="18"/>
                </w:rPr>
                <w:delText>…</w:delText>
              </w:r>
            </w:del>
          </w:p>
        </w:tc>
        <w:tc>
          <w:tcPr>
            <w:tcW w:w="843" w:type="dxa"/>
          </w:tcPr>
          <w:p w14:paraId="690AB2C6" w14:textId="2F41212B" w:rsidR="00E03B10" w:rsidRPr="007362F5" w:rsidDel="00B8055E" w:rsidRDefault="00E0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13" w:author="Hallam Nasreddine" w:date="2022-04-04T17:59:00Z"/>
                <w:sz w:val="18"/>
                <w:szCs w:val="18"/>
              </w:rPr>
            </w:pPr>
            <w:del w:id="1614" w:author="Hallam Nasreddine" w:date="2022-04-04T17:59:00Z">
              <w:r w:rsidRPr="007362F5" w:rsidDel="00B8055E">
                <w:rPr>
                  <w:sz w:val="18"/>
                  <w:szCs w:val="18"/>
                </w:rPr>
                <w:delText>…</w:delText>
              </w:r>
            </w:del>
          </w:p>
        </w:tc>
      </w:tr>
    </w:tbl>
    <w:p w14:paraId="6AD298E8" w14:textId="1A69E392" w:rsidR="002878BE" w:rsidDel="00B8055E" w:rsidRDefault="002878BE">
      <w:pPr>
        <w:rPr>
          <w:del w:id="1615" w:author="Hallam Nasreddine" w:date="2022-04-04T17:59:00Z"/>
        </w:rPr>
        <w:pPrChange w:id="1616" w:author="Hallam Nasreddine" w:date="2022-04-04T17:59:00Z">
          <w:pPr>
            <w:pStyle w:val="Titre4"/>
          </w:pPr>
        </w:pPrChange>
      </w:pPr>
    </w:p>
    <w:p w14:paraId="2993B293" w14:textId="6ED36300" w:rsidR="00F32F3A" w:rsidRPr="00311A53" w:rsidDel="00B8055E" w:rsidRDefault="00F32F3A">
      <w:pPr>
        <w:rPr>
          <w:del w:id="1617" w:author="Hallam Nasreddine" w:date="2022-04-04T17:59:00Z"/>
        </w:rPr>
        <w:pPrChange w:id="1618" w:author="Hallam Nasreddine" w:date="2022-04-04T17:59:00Z">
          <w:pPr>
            <w:pStyle w:val="Titre3"/>
          </w:pPr>
        </w:pPrChange>
      </w:pPr>
      <w:bookmarkStart w:id="1619" w:name="_Toc99971494"/>
      <w:del w:id="1620" w:author="Hallam Nasreddine" w:date="2022-04-04T17:59:00Z">
        <w:r w:rsidRPr="00827EAD" w:rsidDel="00B8055E">
          <w:delText>W</w:delText>
        </w:r>
        <w:r w:rsidR="00F64C25" w:rsidRPr="00827EAD" w:rsidDel="00B8055E">
          <w:delText>eek2</w:delText>
        </w:r>
        <w:r w:rsidR="0040394E" w:rsidDel="00B8055E">
          <w:delText xml:space="preserve"> progress template</w:delText>
        </w:r>
        <w:bookmarkEnd w:id="1619"/>
      </w:del>
    </w:p>
    <w:tbl>
      <w:tblPr>
        <w:tblStyle w:val="TableauGrille2-Accentuation3"/>
        <w:tblW w:w="0" w:type="auto"/>
        <w:tblLook w:val="04A0" w:firstRow="1" w:lastRow="0" w:firstColumn="1" w:lastColumn="0" w:noHBand="0" w:noVBand="1"/>
      </w:tblPr>
      <w:tblGrid>
        <w:gridCol w:w="546"/>
        <w:gridCol w:w="1027"/>
        <w:gridCol w:w="1334"/>
        <w:gridCol w:w="909"/>
        <w:gridCol w:w="1431"/>
        <w:gridCol w:w="1369"/>
        <w:gridCol w:w="1123"/>
        <w:gridCol w:w="1621"/>
      </w:tblGrid>
      <w:tr w:rsidR="00CD50B5" w:rsidDel="00B8055E" w14:paraId="261859A5" w14:textId="5CFB4094" w:rsidTr="00736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621" w:author="Hallam Nasreddine" w:date="2022-04-04T17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1F4E79" w:themeFill="accent5" w:themeFillShade="80"/>
          </w:tcPr>
          <w:p w14:paraId="585B6AAD" w14:textId="219855E8" w:rsidR="00CD50B5" w:rsidRPr="007362F5" w:rsidDel="00B8055E" w:rsidRDefault="00CD50B5">
            <w:pPr>
              <w:rPr>
                <w:del w:id="1622" w:author="Hallam Nasreddine" w:date="2022-04-04T17:59:00Z"/>
                <w:sz w:val="18"/>
                <w:szCs w:val="18"/>
              </w:rPr>
            </w:pPr>
            <w:del w:id="1623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ID</w:delText>
              </w:r>
            </w:del>
          </w:p>
        </w:tc>
        <w:tc>
          <w:tcPr>
            <w:tcW w:w="0" w:type="dxa"/>
            <w:shd w:val="clear" w:color="auto" w:fill="1F4E79" w:themeFill="accent5" w:themeFillShade="80"/>
          </w:tcPr>
          <w:p w14:paraId="22368254" w14:textId="4D19D1DC" w:rsidR="00CD50B5" w:rsidRPr="007362F5" w:rsidDel="00B8055E" w:rsidRDefault="00C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24" w:author="Hallam Nasreddine" w:date="2022-04-04T17:59:00Z"/>
                <w:sz w:val="18"/>
                <w:szCs w:val="18"/>
              </w:rPr>
            </w:pPr>
            <w:del w:id="1625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Task</w:delText>
              </w:r>
            </w:del>
          </w:p>
        </w:tc>
        <w:tc>
          <w:tcPr>
            <w:tcW w:w="0" w:type="dxa"/>
            <w:shd w:val="clear" w:color="auto" w:fill="1F4E79" w:themeFill="accent5" w:themeFillShade="80"/>
          </w:tcPr>
          <w:p w14:paraId="20328A96" w14:textId="4E9DD990" w:rsidR="00CD50B5" w:rsidRPr="007362F5" w:rsidDel="00B8055E" w:rsidRDefault="00C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26" w:author="Hallam Nasreddine" w:date="2022-04-04T17:59:00Z"/>
                <w:sz w:val="18"/>
                <w:szCs w:val="18"/>
              </w:rPr>
            </w:pPr>
            <w:del w:id="1627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Assignee</w:delText>
              </w:r>
            </w:del>
          </w:p>
        </w:tc>
        <w:tc>
          <w:tcPr>
            <w:tcW w:w="0" w:type="dxa"/>
            <w:shd w:val="clear" w:color="auto" w:fill="1F4E79" w:themeFill="accent5" w:themeFillShade="80"/>
          </w:tcPr>
          <w:p w14:paraId="4DFB6D90" w14:textId="3FF85F37" w:rsidR="00CD50B5" w:rsidRPr="007362F5" w:rsidDel="00B8055E" w:rsidRDefault="00C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28" w:author="Hallam Nasreddine" w:date="2022-04-04T17:59:00Z"/>
                <w:sz w:val="18"/>
                <w:szCs w:val="18"/>
              </w:rPr>
            </w:pPr>
            <w:del w:id="1629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Date-start</w:delText>
              </w:r>
            </w:del>
          </w:p>
        </w:tc>
        <w:tc>
          <w:tcPr>
            <w:tcW w:w="0" w:type="dxa"/>
            <w:shd w:val="clear" w:color="auto" w:fill="1F4E79" w:themeFill="accent5" w:themeFillShade="80"/>
          </w:tcPr>
          <w:p w14:paraId="41A71BAF" w14:textId="0CBB7816" w:rsidR="00CD50B5" w:rsidRPr="007362F5" w:rsidDel="00B8055E" w:rsidRDefault="00C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30" w:author="Hallam Nasreddine" w:date="2022-04-04T17:59:00Z"/>
                <w:sz w:val="18"/>
                <w:szCs w:val="18"/>
              </w:rPr>
            </w:pPr>
            <w:del w:id="1631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Duration?</w:delText>
              </w:r>
            </w:del>
          </w:p>
        </w:tc>
        <w:tc>
          <w:tcPr>
            <w:tcW w:w="0" w:type="dxa"/>
            <w:shd w:val="clear" w:color="auto" w:fill="1F4E79" w:themeFill="accent5" w:themeFillShade="80"/>
          </w:tcPr>
          <w:p w14:paraId="42DDD168" w14:textId="3D38B7C9" w:rsidR="00CD50B5" w:rsidRPr="007362F5" w:rsidDel="00B8055E" w:rsidRDefault="00C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32" w:author="Hallam Nasreddine" w:date="2022-04-04T17:59:00Z"/>
                <w:sz w:val="18"/>
                <w:szCs w:val="18"/>
              </w:rPr>
            </w:pPr>
            <w:del w:id="1633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problems</w:delText>
              </w:r>
            </w:del>
          </w:p>
        </w:tc>
        <w:tc>
          <w:tcPr>
            <w:tcW w:w="0" w:type="dxa"/>
            <w:shd w:val="clear" w:color="auto" w:fill="1F4E79" w:themeFill="accent5" w:themeFillShade="80"/>
          </w:tcPr>
          <w:p w14:paraId="52B74B89" w14:textId="538A589C" w:rsidR="00CD50B5" w:rsidRPr="007362F5" w:rsidDel="00B8055E" w:rsidRDefault="00C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34" w:author="Hallam Nasreddine" w:date="2022-04-04T17:59:00Z"/>
                <w:sz w:val="18"/>
                <w:szCs w:val="18"/>
              </w:rPr>
            </w:pPr>
            <w:del w:id="1635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Status</w:delText>
              </w:r>
            </w:del>
          </w:p>
        </w:tc>
        <w:tc>
          <w:tcPr>
            <w:tcW w:w="0" w:type="dxa"/>
            <w:shd w:val="clear" w:color="auto" w:fill="1F4E79" w:themeFill="accent5" w:themeFillShade="80"/>
          </w:tcPr>
          <w:p w14:paraId="5CD9AEEB" w14:textId="3E36F253" w:rsidR="00CD50B5" w:rsidRPr="007362F5" w:rsidDel="00B8055E" w:rsidRDefault="00C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36" w:author="Hallam Nasreddine" w:date="2022-04-04T17:59:00Z"/>
                <w:sz w:val="18"/>
                <w:szCs w:val="18"/>
              </w:rPr>
            </w:pPr>
            <w:del w:id="1637" w:author="Hallam Nasreddine" w:date="2022-04-04T17:59:00Z">
              <w:r w:rsidRPr="007362F5" w:rsidDel="00B8055E">
                <w:rPr>
                  <w:color w:val="FFFFFF" w:themeColor="background1"/>
                  <w:sz w:val="18"/>
                  <w:szCs w:val="18"/>
                </w:rPr>
                <w:delText>Note</w:delText>
              </w:r>
            </w:del>
          </w:p>
        </w:tc>
      </w:tr>
      <w:tr w:rsidR="00F64C25" w:rsidDel="00B8055E" w14:paraId="4F5FDB27" w14:textId="1BB52A6F" w:rsidTr="00CD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638" w:author="Hallam Nasreddine" w:date="2022-04-04T17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FF0B3D9" w14:textId="2DE95338" w:rsidR="004427C5" w:rsidRPr="007362F5" w:rsidDel="00B8055E" w:rsidRDefault="004427C5">
            <w:pPr>
              <w:rPr>
                <w:del w:id="1639" w:author="Hallam Nasreddine" w:date="2022-04-04T17:59:00Z"/>
                <w:sz w:val="18"/>
                <w:szCs w:val="18"/>
              </w:rPr>
            </w:pPr>
            <w:del w:id="1640" w:author="Hallam Nasreddine" w:date="2022-04-04T17:59:00Z">
              <w:r w:rsidRPr="007362F5" w:rsidDel="00B8055E">
                <w:rPr>
                  <w:sz w:val="18"/>
                  <w:szCs w:val="18"/>
                </w:rPr>
                <w:delText>T3</w:delText>
              </w:r>
            </w:del>
          </w:p>
        </w:tc>
        <w:tc>
          <w:tcPr>
            <w:tcW w:w="1027" w:type="dxa"/>
          </w:tcPr>
          <w:p w14:paraId="526B1560" w14:textId="542251A0" w:rsidR="00F64C25" w:rsidRPr="007362F5" w:rsidDel="00B8055E" w:rsidRDefault="0044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41" w:author="Hallam Nasreddine" w:date="2022-04-04T17:59:00Z"/>
                <w:sz w:val="18"/>
                <w:szCs w:val="18"/>
              </w:rPr>
            </w:pPr>
            <w:del w:id="1642" w:author="Hallam Nasreddine" w:date="2022-04-04T17:59:00Z">
              <w:r w:rsidRPr="007362F5" w:rsidDel="00B8055E">
                <w:rPr>
                  <w:sz w:val="18"/>
                  <w:szCs w:val="18"/>
                </w:rPr>
                <w:delText>Admin app</w:delText>
              </w:r>
            </w:del>
          </w:p>
        </w:tc>
        <w:tc>
          <w:tcPr>
            <w:tcW w:w="1334" w:type="dxa"/>
          </w:tcPr>
          <w:p w14:paraId="711FE188" w14:textId="43D9876F" w:rsidR="004427C5" w:rsidRPr="007362F5" w:rsidDel="00B8055E" w:rsidRDefault="00C4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43" w:author="Hallam Nasreddine" w:date="2022-04-04T17:59:00Z"/>
                <w:sz w:val="18"/>
                <w:szCs w:val="18"/>
              </w:rPr>
            </w:pPr>
            <w:del w:id="1644" w:author="Hallam Nasreddine" w:date="2022-04-04T17:59:00Z">
              <w:r w:rsidDel="00B8055E">
                <w:rPr>
                  <w:sz w:val="18"/>
                  <w:szCs w:val="18"/>
                </w:rPr>
                <w:delText>Lim</w:delText>
              </w:r>
            </w:del>
          </w:p>
        </w:tc>
        <w:tc>
          <w:tcPr>
            <w:tcW w:w="909" w:type="dxa"/>
          </w:tcPr>
          <w:p w14:paraId="6F1C208E" w14:textId="0B2D9601" w:rsidR="004427C5" w:rsidRPr="007362F5" w:rsidDel="00B8055E" w:rsidRDefault="0044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45" w:author="Hallam Nasreddine" w:date="2022-04-04T17:59:00Z"/>
                <w:sz w:val="18"/>
                <w:szCs w:val="18"/>
              </w:rPr>
            </w:pPr>
            <w:del w:id="1646" w:author="Hallam Nasreddine" w:date="2022-04-04T17:59:00Z">
              <w:r w:rsidRPr="007362F5" w:rsidDel="00B8055E">
                <w:rPr>
                  <w:sz w:val="18"/>
                  <w:szCs w:val="18"/>
                </w:rPr>
                <w:delText>W2-d2</w:delText>
              </w:r>
            </w:del>
          </w:p>
        </w:tc>
        <w:tc>
          <w:tcPr>
            <w:tcW w:w="1431" w:type="dxa"/>
          </w:tcPr>
          <w:p w14:paraId="2519D50F" w14:textId="6EE04E52" w:rsidR="004427C5" w:rsidRPr="007362F5" w:rsidDel="00B8055E" w:rsidRDefault="0044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47" w:author="Hallam Nasreddine" w:date="2022-04-04T17:59:00Z"/>
                <w:sz w:val="18"/>
                <w:szCs w:val="18"/>
              </w:rPr>
            </w:pPr>
            <w:del w:id="1648" w:author="Hallam Nasreddine" w:date="2022-04-04T17:59:00Z">
              <w:r w:rsidRPr="007362F5" w:rsidDel="00B8055E">
                <w:rPr>
                  <w:sz w:val="18"/>
                  <w:szCs w:val="18"/>
                </w:rPr>
                <w:delText>3hours</w:delText>
              </w:r>
            </w:del>
          </w:p>
        </w:tc>
        <w:tc>
          <w:tcPr>
            <w:tcW w:w="1369" w:type="dxa"/>
          </w:tcPr>
          <w:p w14:paraId="6B0F6275" w14:textId="2E299534" w:rsidR="004427C5" w:rsidRPr="007362F5" w:rsidDel="00B8055E" w:rsidRDefault="0044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49" w:author="Hallam Nasreddine" w:date="2022-04-04T17:59:00Z"/>
                <w:sz w:val="18"/>
                <w:szCs w:val="18"/>
              </w:rPr>
            </w:pPr>
          </w:p>
        </w:tc>
        <w:tc>
          <w:tcPr>
            <w:tcW w:w="1123" w:type="dxa"/>
          </w:tcPr>
          <w:p w14:paraId="5ED23531" w14:textId="0C4DB7A6" w:rsidR="004427C5" w:rsidRPr="007362F5" w:rsidDel="00B8055E" w:rsidRDefault="0044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50" w:author="Hallam Nasreddine" w:date="2022-04-04T17:59:00Z"/>
                <w:sz w:val="18"/>
                <w:szCs w:val="18"/>
              </w:rPr>
            </w:pPr>
            <w:del w:id="1651" w:author="Hallam Nasreddine" w:date="2022-04-04T17:59:00Z">
              <w:r w:rsidRPr="007362F5" w:rsidDel="00B8055E">
                <w:rPr>
                  <w:sz w:val="18"/>
                  <w:szCs w:val="18"/>
                </w:rPr>
                <w:delText>50%</w:delText>
              </w:r>
            </w:del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25"/>
              <w:gridCol w:w="224"/>
              <w:gridCol w:w="224"/>
              <w:gridCol w:w="224"/>
            </w:tblGrid>
            <w:tr w:rsidR="004427C5" w:rsidRPr="00C41B69" w:rsidDel="00B8055E" w14:paraId="0A544011" w14:textId="139234B8" w:rsidTr="004427C5">
              <w:trPr>
                <w:del w:id="1652" w:author="Hallam Nasreddine" w:date="2022-04-04T17:59:00Z"/>
              </w:trPr>
              <w:tc>
                <w:tcPr>
                  <w:tcW w:w="360" w:type="dxa"/>
                  <w:shd w:val="clear" w:color="auto" w:fill="A8D08D" w:themeFill="accent6" w:themeFillTint="99"/>
                </w:tcPr>
                <w:p w14:paraId="414F72F1" w14:textId="1C8B00EC" w:rsidR="004427C5" w:rsidRPr="007362F5" w:rsidDel="00B8055E" w:rsidRDefault="004427C5">
                  <w:pPr>
                    <w:rPr>
                      <w:del w:id="1653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8D08D" w:themeFill="accent6" w:themeFillTint="99"/>
                </w:tcPr>
                <w:p w14:paraId="1FF94EBC" w14:textId="1BAF1842" w:rsidR="004427C5" w:rsidRPr="007362F5" w:rsidDel="00B8055E" w:rsidRDefault="004427C5">
                  <w:pPr>
                    <w:rPr>
                      <w:del w:id="1654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3A4E4B34" w14:textId="27424A22" w:rsidR="004427C5" w:rsidRPr="007362F5" w:rsidDel="00B8055E" w:rsidRDefault="004427C5">
                  <w:pPr>
                    <w:rPr>
                      <w:del w:id="1655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68A7D99D" w14:textId="3522CFFF" w:rsidR="004427C5" w:rsidRPr="007362F5" w:rsidDel="00B8055E" w:rsidRDefault="004427C5">
                  <w:pPr>
                    <w:rPr>
                      <w:del w:id="1656" w:author="Hallam Nasreddine" w:date="2022-04-04T17:59:00Z"/>
                      <w:sz w:val="18"/>
                      <w:szCs w:val="18"/>
                    </w:rPr>
                  </w:pPr>
                </w:p>
              </w:tc>
            </w:tr>
          </w:tbl>
          <w:p w14:paraId="0CEEFBA2" w14:textId="6AFD2A78" w:rsidR="004427C5" w:rsidRPr="007362F5" w:rsidDel="00B8055E" w:rsidRDefault="0044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57" w:author="Hallam Nasreddine" w:date="2022-04-04T17:59:00Z"/>
                <w:sz w:val="18"/>
                <w:szCs w:val="18"/>
              </w:rPr>
            </w:pPr>
          </w:p>
        </w:tc>
        <w:tc>
          <w:tcPr>
            <w:tcW w:w="1621" w:type="dxa"/>
          </w:tcPr>
          <w:p w14:paraId="4738213C" w14:textId="7B58E0CE" w:rsidR="004427C5" w:rsidRPr="007362F5" w:rsidDel="00B8055E" w:rsidRDefault="0044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58" w:author="Hallam Nasreddine" w:date="2022-04-04T17:59:00Z"/>
                <w:sz w:val="18"/>
                <w:szCs w:val="18"/>
              </w:rPr>
            </w:pPr>
            <w:del w:id="1659" w:author="Hallam Nasreddine" w:date="2022-04-04T17:59:00Z">
              <w:r w:rsidRPr="007362F5" w:rsidDel="00B8055E">
                <w:rPr>
                  <w:sz w:val="18"/>
                  <w:szCs w:val="18"/>
                </w:rPr>
                <w:delText xml:space="preserve">All </w:delText>
              </w:r>
              <w:r w:rsidR="00F64C25" w:rsidRPr="007362F5" w:rsidDel="00B8055E">
                <w:rPr>
                  <w:sz w:val="18"/>
                  <w:szCs w:val="18"/>
                </w:rPr>
                <w:delText xml:space="preserve">admin </w:delText>
              </w:r>
              <w:r w:rsidRPr="007362F5" w:rsidDel="00B8055E">
                <w:rPr>
                  <w:sz w:val="18"/>
                  <w:szCs w:val="18"/>
                </w:rPr>
                <w:delText xml:space="preserve">groups </w:delText>
              </w:r>
              <w:r w:rsidR="00F64C25" w:rsidRPr="007362F5" w:rsidDel="00B8055E">
                <w:rPr>
                  <w:sz w:val="18"/>
                  <w:szCs w:val="18"/>
                </w:rPr>
                <w:delText>set</w:delText>
              </w:r>
            </w:del>
          </w:p>
        </w:tc>
      </w:tr>
      <w:tr w:rsidR="00F64C25" w:rsidDel="00B8055E" w14:paraId="4920607C" w14:textId="1DB6F323" w:rsidTr="00CD50B5">
        <w:trPr>
          <w:del w:id="1660" w:author="Hallam Nasreddine" w:date="2022-04-04T17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9F99F9" w14:textId="1029B7DF" w:rsidR="00F64C25" w:rsidRPr="007362F5" w:rsidDel="00B8055E" w:rsidRDefault="00F64C25">
            <w:pPr>
              <w:rPr>
                <w:del w:id="1661" w:author="Hallam Nasreddine" w:date="2022-04-04T17:59:00Z"/>
                <w:sz w:val="18"/>
                <w:szCs w:val="18"/>
              </w:rPr>
            </w:pPr>
            <w:del w:id="1662" w:author="Hallam Nasreddine" w:date="2022-04-04T17:59:00Z">
              <w:r w:rsidRPr="007362F5" w:rsidDel="00B8055E">
                <w:rPr>
                  <w:sz w:val="18"/>
                  <w:szCs w:val="18"/>
                </w:rPr>
                <w:delText>T4</w:delText>
              </w:r>
            </w:del>
          </w:p>
          <w:p w14:paraId="198BA240" w14:textId="2B7FADCB" w:rsidR="00F64C25" w:rsidRPr="007362F5" w:rsidDel="00B8055E" w:rsidRDefault="00F64C25">
            <w:pPr>
              <w:rPr>
                <w:del w:id="1663" w:author="Hallam Nasreddine" w:date="2022-04-04T17:59:00Z"/>
                <w:sz w:val="18"/>
                <w:szCs w:val="18"/>
              </w:rPr>
            </w:pPr>
          </w:p>
        </w:tc>
        <w:tc>
          <w:tcPr>
            <w:tcW w:w="1027" w:type="dxa"/>
          </w:tcPr>
          <w:p w14:paraId="3699D458" w14:textId="5C3B1F09" w:rsidR="00F64C25" w:rsidRPr="007362F5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64" w:author="Hallam Nasreddine" w:date="2022-04-04T17:59:00Z"/>
                <w:sz w:val="18"/>
                <w:szCs w:val="18"/>
              </w:rPr>
            </w:pPr>
            <w:del w:id="1665" w:author="Hallam Nasreddine" w:date="2022-04-04T17:59:00Z">
              <w:r w:rsidRPr="007362F5" w:rsidDel="00B8055E">
                <w:rPr>
                  <w:sz w:val="18"/>
                  <w:szCs w:val="18"/>
                </w:rPr>
                <w:delText xml:space="preserve">App1-models </w:delText>
              </w:r>
            </w:del>
          </w:p>
        </w:tc>
        <w:tc>
          <w:tcPr>
            <w:tcW w:w="1334" w:type="dxa"/>
          </w:tcPr>
          <w:p w14:paraId="4673FC6D" w14:textId="3B64C9FE" w:rsidR="00F64C25" w:rsidRPr="007362F5" w:rsidDel="00B8055E" w:rsidRDefault="00C41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66" w:author="Hallam Nasreddine" w:date="2022-04-04T17:59:00Z"/>
                <w:sz w:val="18"/>
                <w:szCs w:val="18"/>
              </w:rPr>
            </w:pPr>
            <w:del w:id="1667" w:author="Hallam Nasreddine" w:date="2022-04-04T17:59:00Z">
              <w:r w:rsidDel="00B8055E">
                <w:rPr>
                  <w:sz w:val="18"/>
                  <w:szCs w:val="18"/>
                </w:rPr>
                <w:delText>Raj</w:delText>
              </w:r>
            </w:del>
          </w:p>
        </w:tc>
        <w:tc>
          <w:tcPr>
            <w:tcW w:w="909" w:type="dxa"/>
          </w:tcPr>
          <w:p w14:paraId="6AA7ADDF" w14:textId="24A5E5C0" w:rsidR="00F64C25" w:rsidRPr="007362F5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68" w:author="Hallam Nasreddine" w:date="2022-04-04T17:59:00Z"/>
                <w:sz w:val="18"/>
                <w:szCs w:val="18"/>
              </w:rPr>
            </w:pPr>
            <w:del w:id="1669" w:author="Hallam Nasreddine" w:date="2022-04-04T17:59:00Z">
              <w:r w:rsidRPr="007362F5" w:rsidDel="00B8055E">
                <w:rPr>
                  <w:sz w:val="18"/>
                  <w:szCs w:val="18"/>
                </w:rPr>
                <w:delText>W2-d1</w:delText>
              </w:r>
            </w:del>
          </w:p>
        </w:tc>
        <w:tc>
          <w:tcPr>
            <w:tcW w:w="1431" w:type="dxa"/>
          </w:tcPr>
          <w:p w14:paraId="3DC640C5" w14:textId="0B6BAD60" w:rsidR="00F64C25" w:rsidRPr="007362F5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70" w:author="Hallam Nasreddine" w:date="2022-04-04T17:59:00Z"/>
                <w:sz w:val="18"/>
                <w:szCs w:val="18"/>
              </w:rPr>
            </w:pPr>
            <w:del w:id="1671" w:author="Hallam Nasreddine" w:date="2022-04-04T17:59:00Z">
              <w:r w:rsidRPr="007362F5" w:rsidDel="00B8055E">
                <w:rPr>
                  <w:sz w:val="18"/>
                  <w:szCs w:val="18"/>
                </w:rPr>
                <w:delText>2hours</w:delText>
              </w:r>
            </w:del>
          </w:p>
        </w:tc>
        <w:tc>
          <w:tcPr>
            <w:tcW w:w="1369" w:type="dxa"/>
          </w:tcPr>
          <w:p w14:paraId="79AF8999" w14:textId="3CE6FF50" w:rsidR="00F64C25" w:rsidRPr="007362F5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72" w:author="Hallam Nasreddine" w:date="2022-04-04T17:59:00Z"/>
                <w:sz w:val="18"/>
                <w:szCs w:val="18"/>
              </w:rPr>
            </w:pPr>
          </w:p>
        </w:tc>
        <w:tc>
          <w:tcPr>
            <w:tcW w:w="1123" w:type="dxa"/>
          </w:tcPr>
          <w:p w14:paraId="518B2716" w14:textId="04DD65D3" w:rsidR="00F64C25" w:rsidRPr="007362F5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73" w:author="Hallam Nasreddine" w:date="2022-04-04T17:59:00Z"/>
                <w:sz w:val="18"/>
                <w:szCs w:val="18"/>
              </w:rPr>
            </w:pPr>
            <w:del w:id="1674" w:author="Hallam Nasreddine" w:date="2022-04-04T17:59:00Z">
              <w:r w:rsidRPr="007362F5" w:rsidDel="00B8055E">
                <w:rPr>
                  <w:sz w:val="18"/>
                  <w:szCs w:val="18"/>
                </w:rPr>
                <w:delText>50%</w:delText>
              </w:r>
            </w:del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25"/>
              <w:gridCol w:w="224"/>
              <w:gridCol w:w="224"/>
              <w:gridCol w:w="224"/>
            </w:tblGrid>
            <w:tr w:rsidR="00A46B60" w:rsidRPr="00C41B69" w:rsidDel="00B8055E" w14:paraId="4F6AADD6" w14:textId="3ADF68EF" w:rsidTr="00A46B60">
              <w:trPr>
                <w:del w:id="1675" w:author="Hallam Nasreddine" w:date="2022-04-04T17:59:00Z"/>
              </w:trPr>
              <w:tc>
                <w:tcPr>
                  <w:tcW w:w="360" w:type="dxa"/>
                  <w:shd w:val="clear" w:color="auto" w:fill="A8D08D" w:themeFill="accent6" w:themeFillTint="99"/>
                </w:tcPr>
                <w:p w14:paraId="6267478A" w14:textId="3C980740" w:rsidR="00F64C25" w:rsidRPr="007362F5" w:rsidDel="00B8055E" w:rsidRDefault="00F64C25">
                  <w:pPr>
                    <w:rPr>
                      <w:del w:id="1676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8D08D" w:themeFill="accent6" w:themeFillTint="99"/>
                </w:tcPr>
                <w:p w14:paraId="2F305D17" w14:textId="2F5AF38C" w:rsidR="00F64C25" w:rsidRPr="007362F5" w:rsidDel="00B8055E" w:rsidRDefault="00F64C25">
                  <w:pPr>
                    <w:rPr>
                      <w:del w:id="1677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6D6FFAAB" w14:textId="4F3E1EC5" w:rsidR="00F64C25" w:rsidRPr="007362F5" w:rsidDel="00B8055E" w:rsidRDefault="00F64C25">
                  <w:pPr>
                    <w:rPr>
                      <w:del w:id="1678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14:paraId="7BF05E9D" w14:textId="1D2F4E66" w:rsidR="00F64C25" w:rsidRPr="007362F5" w:rsidDel="00B8055E" w:rsidRDefault="00F64C25">
                  <w:pPr>
                    <w:rPr>
                      <w:del w:id="1679" w:author="Hallam Nasreddine" w:date="2022-04-04T17:59:00Z"/>
                      <w:sz w:val="18"/>
                      <w:szCs w:val="18"/>
                    </w:rPr>
                  </w:pPr>
                </w:p>
              </w:tc>
            </w:tr>
          </w:tbl>
          <w:p w14:paraId="73ED9E04" w14:textId="27C97669" w:rsidR="00F64C25" w:rsidRPr="007362F5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80" w:author="Hallam Nasreddine" w:date="2022-04-04T17:59:00Z"/>
                <w:sz w:val="18"/>
                <w:szCs w:val="18"/>
              </w:rPr>
            </w:pPr>
          </w:p>
        </w:tc>
        <w:tc>
          <w:tcPr>
            <w:tcW w:w="1621" w:type="dxa"/>
          </w:tcPr>
          <w:p w14:paraId="4A9BCDDF" w14:textId="76D06EF6" w:rsidR="00F64C25" w:rsidRPr="007362F5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81" w:author="Hallam Nasreddine" w:date="2022-04-04T17:59:00Z"/>
                <w:sz w:val="18"/>
                <w:szCs w:val="18"/>
              </w:rPr>
            </w:pPr>
            <w:del w:id="1682" w:author="Hallam Nasreddine" w:date="2022-04-04T17:59:00Z">
              <w:r w:rsidRPr="007362F5" w:rsidDel="00B8055E">
                <w:rPr>
                  <w:sz w:val="18"/>
                  <w:szCs w:val="18"/>
                </w:rPr>
                <w:delText>T4</w:delText>
              </w:r>
            </w:del>
          </w:p>
          <w:p w14:paraId="7DD40067" w14:textId="353DC4E2" w:rsidR="00F64C25" w:rsidRPr="007362F5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83" w:author="Hallam Nasreddine" w:date="2022-04-04T17:59:00Z"/>
                <w:sz w:val="18"/>
                <w:szCs w:val="18"/>
              </w:rPr>
            </w:pPr>
          </w:p>
        </w:tc>
      </w:tr>
      <w:tr w:rsidR="00F64C25" w:rsidDel="00B8055E" w14:paraId="6B73B162" w14:textId="5FF933B6" w:rsidTr="00CD5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684" w:author="Hallam Nasreddine" w:date="2022-04-04T17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58CF94F" w14:textId="0E9A41D0" w:rsidR="00F64C25" w:rsidRPr="007362F5" w:rsidDel="00B8055E" w:rsidRDefault="00F64C25">
            <w:pPr>
              <w:rPr>
                <w:del w:id="1685" w:author="Hallam Nasreddine" w:date="2022-04-04T17:59:00Z"/>
                <w:sz w:val="18"/>
                <w:szCs w:val="18"/>
              </w:rPr>
            </w:pPr>
            <w:del w:id="1686" w:author="Hallam Nasreddine" w:date="2022-04-04T17:59:00Z">
              <w:r w:rsidRPr="007362F5" w:rsidDel="00B8055E">
                <w:rPr>
                  <w:sz w:val="18"/>
                  <w:szCs w:val="18"/>
                </w:rPr>
                <w:delText>T5</w:delText>
              </w:r>
            </w:del>
          </w:p>
          <w:p w14:paraId="437CD09F" w14:textId="4EDB6F99" w:rsidR="00F64C25" w:rsidRPr="007362F5" w:rsidDel="00B8055E" w:rsidRDefault="00F64C25">
            <w:pPr>
              <w:rPr>
                <w:del w:id="1687" w:author="Hallam Nasreddine" w:date="2022-04-04T17:59:00Z"/>
                <w:sz w:val="18"/>
                <w:szCs w:val="18"/>
              </w:rPr>
            </w:pPr>
          </w:p>
        </w:tc>
        <w:tc>
          <w:tcPr>
            <w:tcW w:w="1027" w:type="dxa"/>
          </w:tcPr>
          <w:p w14:paraId="7A2252A1" w14:textId="0689A8E1" w:rsidR="00F64C25" w:rsidRPr="007362F5" w:rsidDel="00B8055E" w:rsidRDefault="00F64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88" w:author="Hallam Nasreddine" w:date="2022-04-04T17:59:00Z"/>
                <w:sz w:val="18"/>
                <w:szCs w:val="18"/>
              </w:rPr>
            </w:pPr>
            <w:del w:id="1689" w:author="Hallam Nasreddine" w:date="2022-04-04T17:59:00Z">
              <w:r w:rsidRPr="007362F5" w:rsidDel="00B8055E">
                <w:rPr>
                  <w:sz w:val="18"/>
                  <w:szCs w:val="18"/>
                </w:rPr>
                <w:delText>Items- models and shell</w:delText>
              </w:r>
            </w:del>
          </w:p>
        </w:tc>
        <w:tc>
          <w:tcPr>
            <w:tcW w:w="1334" w:type="dxa"/>
          </w:tcPr>
          <w:p w14:paraId="11C8E5AC" w14:textId="7A60F19B" w:rsidR="00F64C25" w:rsidRPr="007362F5" w:rsidDel="00B8055E" w:rsidRDefault="00C4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90" w:author="Hallam Nasreddine" w:date="2022-04-04T17:59:00Z"/>
                <w:sz w:val="18"/>
                <w:szCs w:val="18"/>
              </w:rPr>
            </w:pPr>
            <w:del w:id="1691" w:author="Hallam Nasreddine" w:date="2022-04-04T17:59:00Z">
              <w:r w:rsidDel="00B8055E">
                <w:rPr>
                  <w:sz w:val="18"/>
                  <w:szCs w:val="18"/>
                </w:rPr>
                <w:delText>diana</w:delText>
              </w:r>
            </w:del>
          </w:p>
        </w:tc>
        <w:tc>
          <w:tcPr>
            <w:tcW w:w="909" w:type="dxa"/>
          </w:tcPr>
          <w:p w14:paraId="631FC2A3" w14:textId="7421BFCA" w:rsidR="00F64C25" w:rsidRPr="007362F5" w:rsidDel="00B8055E" w:rsidRDefault="00F64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92" w:author="Hallam Nasreddine" w:date="2022-04-04T17:59:00Z"/>
                <w:sz w:val="18"/>
                <w:szCs w:val="18"/>
              </w:rPr>
            </w:pPr>
            <w:del w:id="1693" w:author="Hallam Nasreddine" w:date="2022-04-04T17:59:00Z">
              <w:r w:rsidRPr="007362F5" w:rsidDel="00B8055E">
                <w:rPr>
                  <w:sz w:val="18"/>
                  <w:szCs w:val="18"/>
                </w:rPr>
                <w:delText>W1-d4</w:delText>
              </w:r>
            </w:del>
          </w:p>
        </w:tc>
        <w:tc>
          <w:tcPr>
            <w:tcW w:w="1431" w:type="dxa"/>
          </w:tcPr>
          <w:p w14:paraId="547AC82C" w14:textId="4DC7AB95" w:rsidR="00F64C25" w:rsidRPr="007362F5" w:rsidDel="00B8055E" w:rsidRDefault="00F64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94" w:author="Hallam Nasreddine" w:date="2022-04-04T17:59:00Z"/>
                <w:sz w:val="18"/>
                <w:szCs w:val="18"/>
              </w:rPr>
            </w:pPr>
            <w:del w:id="1695" w:author="Hallam Nasreddine" w:date="2022-04-04T17:59:00Z">
              <w:r w:rsidRPr="007362F5" w:rsidDel="00B8055E">
                <w:rPr>
                  <w:sz w:val="18"/>
                  <w:szCs w:val="18"/>
                </w:rPr>
                <w:delText>4hours</w:delText>
              </w:r>
            </w:del>
          </w:p>
        </w:tc>
        <w:tc>
          <w:tcPr>
            <w:tcW w:w="1369" w:type="dxa"/>
          </w:tcPr>
          <w:p w14:paraId="055E1B7A" w14:textId="000E4F12" w:rsidR="00F64C25" w:rsidRPr="007362F5" w:rsidDel="00B8055E" w:rsidRDefault="00F64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96" w:author="Hallam Nasreddine" w:date="2022-04-04T17:59:00Z"/>
                <w:sz w:val="18"/>
                <w:szCs w:val="18"/>
              </w:rPr>
            </w:pPr>
          </w:p>
        </w:tc>
        <w:tc>
          <w:tcPr>
            <w:tcW w:w="1123" w:type="dxa"/>
          </w:tcPr>
          <w:p w14:paraId="79398F7A" w14:textId="3FFC1425" w:rsidR="00F64C25" w:rsidRPr="007362F5" w:rsidDel="00B8055E" w:rsidRDefault="00F64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97" w:author="Hallam Nasreddine" w:date="2022-04-04T17:59:00Z"/>
                <w:sz w:val="18"/>
                <w:szCs w:val="18"/>
              </w:rPr>
            </w:pPr>
            <w:del w:id="1698" w:author="Hallam Nasreddine" w:date="2022-04-04T17:59:00Z">
              <w:r w:rsidRPr="007362F5" w:rsidDel="00B8055E">
                <w:rPr>
                  <w:sz w:val="18"/>
                  <w:szCs w:val="18"/>
                </w:rPr>
                <w:delText>100%</w:delText>
              </w:r>
            </w:del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25"/>
              <w:gridCol w:w="224"/>
              <w:gridCol w:w="224"/>
              <w:gridCol w:w="224"/>
            </w:tblGrid>
            <w:tr w:rsidR="002878BE" w:rsidRPr="00C41B69" w:rsidDel="00B8055E" w14:paraId="003CC461" w14:textId="3722F590" w:rsidTr="00F64C25">
              <w:trPr>
                <w:del w:id="1699" w:author="Hallam Nasreddine" w:date="2022-04-04T17:59:00Z"/>
              </w:trPr>
              <w:tc>
                <w:tcPr>
                  <w:tcW w:w="360" w:type="dxa"/>
                  <w:shd w:val="clear" w:color="auto" w:fill="A8D08D" w:themeFill="accent6" w:themeFillTint="99"/>
                </w:tcPr>
                <w:p w14:paraId="30423754" w14:textId="449DA888" w:rsidR="00F64C25" w:rsidRPr="007362F5" w:rsidDel="00B8055E" w:rsidRDefault="00F64C25">
                  <w:pPr>
                    <w:rPr>
                      <w:del w:id="1700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8D08D" w:themeFill="accent6" w:themeFillTint="99"/>
                </w:tcPr>
                <w:p w14:paraId="77515CAA" w14:textId="6F574FC1" w:rsidR="00F64C25" w:rsidRPr="007362F5" w:rsidDel="00B8055E" w:rsidRDefault="00F64C25">
                  <w:pPr>
                    <w:rPr>
                      <w:del w:id="1701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8D08D" w:themeFill="accent6" w:themeFillTint="99"/>
                </w:tcPr>
                <w:p w14:paraId="075CED15" w14:textId="039BA3F7" w:rsidR="00F64C25" w:rsidRPr="007362F5" w:rsidDel="00B8055E" w:rsidRDefault="00F64C25">
                  <w:pPr>
                    <w:rPr>
                      <w:del w:id="1702" w:author="Hallam Nasreddine" w:date="2022-04-04T17:59:00Z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shd w:val="clear" w:color="auto" w:fill="A8D08D" w:themeFill="accent6" w:themeFillTint="99"/>
                </w:tcPr>
                <w:p w14:paraId="12FFF3E8" w14:textId="04EDF029" w:rsidR="00F64C25" w:rsidRPr="007362F5" w:rsidDel="00B8055E" w:rsidRDefault="00F64C25">
                  <w:pPr>
                    <w:rPr>
                      <w:del w:id="1703" w:author="Hallam Nasreddine" w:date="2022-04-04T17:59:00Z"/>
                      <w:sz w:val="18"/>
                      <w:szCs w:val="18"/>
                    </w:rPr>
                  </w:pPr>
                </w:p>
              </w:tc>
            </w:tr>
          </w:tbl>
          <w:p w14:paraId="5359C9AD" w14:textId="533376A5" w:rsidR="00F64C25" w:rsidRPr="007362F5" w:rsidDel="00B8055E" w:rsidRDefault="00F64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04" w:author="Hallam Nasreddine" w:date="2022-04-04T17:59:00Z"/>
                <w:sz w:val="18"/>
                <w:szCs w:val="18"/>
              </w:rPr>
            </w:pPr>
          </w:p>
        </w:tc>
        <w:tc>
          <w:tcPr>
            <w:tcW w:w="1621" w:type="dxa"/>
          </w:tcPr>
          <w:p w14:paraId="36468073" w14:textId="785B6FE7" w:rsidR="00F64C25" w:rsidRPr="007362F5" w:rsidDel="00B8055E" w:rsidRDefault="00F64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05" w:author="Hallam Nasreddine" w:date="2022-04-04T17:59:00Z"/>
                <w:sz w:val="18"/>
                <w:szCs w:val="18"/>
              </w:rPr>
            </w:pPr>
            <w:del w:id="1706" w:author="Hallam Nasreddine" w:date="2022-04-04T17:59:00Z">
              <w:r w:rsidRPr="007362F5" w:rsidDel="00B8055E">
                <w:rPr>
                  <w:sz w:val="18"/>
                  <w:szCs w:val="18"/>
                </w:rPr>
                <w:delText>closed</w:delText>
              </w:r>
            </w:del>
          </w:p>
          <w:p w14:paraId="369ACB3D" w14:textId="66E0FA8F" w:rsidR="00F64C25" w:rsidRPr="007362F5" w:rsidDel="00B8055E" w:rsidRDefault="00F64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07" w:author="Hallam Nasreddine" w:date="2022-04-04T17:59:00Z"/>
                <w:sz w:val="18"/>
                <w:szCs w:val="18"/>
              </w:rPr>
            </w:pPr>
          </w:p>
        </w:tc>
      </w:tr>
      <w:tr w:rsidR="00F64C25" w:rsidDel="00B8055E" w14:paraId="19251ECA" w14:textId="5424B8B1" w:rsidTr="00CD50B5">
        <w:trPr>
          <w:del w:id="1708" w:author="Hallam Nasreddine" w:date="2022-04-04T17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3E3DB164" w14:textId="53550CA5" w:rsidR="004427C5" w:rsidRPr="002878BE" w:rsidDel="00B8055E" w:rsidRDefault="00F64C25">
            <w:pPr>
              <w:rPr>
                <w:del w:id="1709" w:author="Hallam Nasreddine" w:date="2022-04-04T17:59:00Z"/>
              </w:rPr>
            </w:pPr>
            <w:del w:id="1710" w:author="Hallam Nasreddine" w:date="2022-04-04T17:59:00Z">
              <w:r w:rsidRPr="002878BE" w:rsidDel="00B8055E">
                <w:delText>..</w:delText>
              </w:r>
            </w:del>
          </w:p>
        </w:tc>
        <w:tc>
          <w:tcPr>
            <w:tcW w:w="1027" w:type="dxa"/>
          </w:tcPr>
          <w:p w14:paraId="5068EEB7" w14:textId="37B89828" w:rsidR="004427C5" w:rsidRPr="002878BE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11" w:author="Hallam Nasreddine" w:date="2022-04-04T17:59:00Z"/>
              </w:rPr>
            </w:pPr>
            <w:del w:id="1712" w:author="Hallam Nasreddine" w:date="2022-04-04T17:59:00Z">
              <w:r w:rsidRPr="002878BE" w:rsidDel="00B8055E">
                <w:delText>…</w:delText>
              </w:r>
            </w:del>
          </w:p>
        </w:tc>
        <w:tc>
          <w:tcPr>
            <w:tcW w:w="1334" w:type="dxa"/>
          </w:tcPr>
          <w:p w14:paraId="649AD4E5" w14:textId="2B64BE15" w:rsidR="004427C5" w:rsidRPr="002878BE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13" w:author="Hallam Nasreddine" w:date="2022-04-04T17:59:00Z"/>
              </w:rPr>
            </w:pPr>
            <w:del w:id="1714" w:author="Hallam Nasreddine" w:date="2022-04-04T17:59:00Z">
              <w:r w:rsidRPr="002878BE" w:rsidDel="00B8055E">
                <w:delText>…</w:delText>
              </w:r>
            </w:del>
          </w:p>
        </w:tc>
        <w:tc>
          <w:tcPr>
            <w:tcW w:w="909" w:type="dxa"/>
          </w:tcPr>
          <w:p w14:paraId="22E63D0B" w14:textId="02BA8EB2" w:rsidR="004427C5" w:rsidRPr="002878BE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15" w:author="Hallam Nasreddine" w:date="2022-04-04T17:59:00Z"/>
              </w:rPr>
            </w:pPr>
            <w:del w:id="1716" w:author="Hallam Nasreddine" w:date="2022-04-04T17:59:00Z">
              <w:r w:rsidRPr="002878BE" w:rsidDel="00B8055E">
                <w:delText>…</w:delText>
              </w:r>
            </w:del>
          </w:p>
        </w:tc>
        <w:tc>
          <w:tcPr>
            <w:tcW w:w="1431" w:type="dxa"/>
          </w:tcPr>
          <w:p w14:paraId="75C09F64" w14:textId="1FD04D32" w:rsidR="004427C5" w:rsidRPr="002878BE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17" w:author="Hallam Nasreddine" w:date="2022-04-04T17:59:00Z"/>
              </w:rPr>
            </w:pPr>
            <w:del w:id="1718" w:author="Hallam Nasreddine" w:date="2022-04-04T17:59:00Z">
              <w:r w:rsidRPr="002878BE" w:rsidDel="00B8055E">
                <w:delText>…</w:delText>
              </w:r>
            </w:del>
          </w:p>
        </w:tc>
        <w:tc>
          <w:tcPr>
            <w:tcW w:w="1369" w:type="dxa"/>
          </w:tcPr>
          <w:p w14:paraId="79AFBBB5" w14:textId="2C456C47" w:rsidR="004427C5" w:rsidRPr="002878BE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19" w:author="Hallam Nasreddine" w:date="2022-04-04T17:59:00Z"/>
              </w:rPr>
            </w:pPr>
            <w:del w:id="1720" w:author="Hallam Nasreddine" w:date="2022-04-04T17:59:00Z">
              <w:r w:rsidRPr="002878BE" w:rsidDel="00B8055E">
                <w:delText>…</w:delText>
              </w:r>
            </w:del>
          </w:p>
        </w:tc>
        <w:tc>
          <w:tcPr>
            <w:tcW w:w="1123" w:type="dxa"/>
          </w:tcPr>
          <w:p w14:paraId="65C0FCAC" w14:textId="067F0D45" w:rsidR="004427C5" w:rsidRPr="002878BE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21" w:author="Hallam Nasreddine" w:date="2022-04-04T17:59:00Z"/>
              </w:rPr>
            </w:pPr>
            <w:del w:id="1722" w:author="Hallam Nasreddine" w:date="2022-04-04T17:59:00Z">
              <w:r w:rsidRPr="002878BE" w:rsidDel="00B8055E">
                <w:delText>..</w:delText>
              </w:r>
            </w:del>
          </w:p>
        </w:tc>
        <w:tc>
          <w:tcPr>
            <w:tcW w:w="1621" w:type="dxa"/>
          </w:tcPr>
          <w:p w14:paraId="37AA3E4F" w14:textId="76090C2B" w:rsidR="004427C5" w:rsidRPr="002878BE" w:rsidDel="00B8055E" w:rsidRDefault="00F64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23" w:author="Hallam Nasreddine" w:date="2022-04-04T17:59:00Z"/>
              </w:rPr>
            </w:pPr>
            <w:del w:id="1724" w:author="Hallam Nasreddine" w:date="2022-04-04T17:59:00Z">
              <w:r w:rsidRPr="002878BE" w:rsidDel="00B8055E">
                <w:delText>..</w:delText>
              </w:r>
            </w:del>
          </w:p>
        </w:tc>
      </w:tr>
    </w:tbl>
    <w:p w14:paraId="63C4ECB2" w14:textId="1FCE4DDF" w:rsidR="00A700D2" w:rsidDel="00B8055E" w:rsidRDefault="00A700D2">
      <w:pPr>
        <w:rPr>
          <w:del w:id="1725" w:author="Hallam Nasreddine" w:date="2022-04-04T17:59:00Z"/>
        </w:rPr>
      </w:pPr>
    </w:p>
    <w:p w14:paraId="0A460DC5" w14:textId="488E293F" w:rsidR="00E03B10" w:rsidDel="00B8055E" w:rsidRDefault="00E03B10">
      <w:pPr>
        <w:rPr>
          <w:del w:id="1726" w:author="Hallam Nasreddine" w:date="2022-04-04T17:59:00Z"/>
        </w:rPr>
        <w:sectPr w:rsidR="00E03B10" w:rsidDel="00B8055E" w:rsidSect="00B8055E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590AE5" w14:textId="10D02934" w:rsidR="0040394E" w:rsidDel="00B8055E" w:rsidRDefault="00564820">
      <w:pPr>
        <w:rPr>
          <w:del w:id="1727" w:author="Hallam Nasreddine" w:date="2022-04-04T17:59:00Z"/>
        </w:rPr>
        <w:pPrChange w:id="1728" w:author="Hallam Nasreddine" w:date="2022-04-04T17:59:00Z">
          <w:pPr>
            <w:pStyle w:val="Titre2"/>
          </w:pPr>
        </w:pPrChange>
      </w:pPr>
      <w:bookmarkStart w:id="1729" w:name="_Toc99971495"/>
      <w:del w:id="1730" w:author="Hallam Nasreddine" w:date="2022-04-04T17:59:00Z">
        <w:r w:rsidDel="00B8055E">
          <w:delText xml:space="preserve">6.3 </w:delText>
        </w:r>
        <w:r w:rsidR="0040394E" w:rsidDel="00B8055E">
          <w:delText>A sample of some self-explanatory snapshots</w:delText>
        </w:r>
        <w:bookmarkEnd w:id="1729"/>
        <w:r w:rsidR="0040394E" w:rsidDel="00B8055E">
          <w:delText xml:space="preserve"> </w:delText>
        </w:r>
      </w:del>
    </w:p>
    <w:p w14:paraId="2E212BDA" w14:textId="62B54BDF" w:rsidR="00827EAD" w:rsidDel="00B8055E" w:rsidRDefault="00827EAD">
      <w:pPr>
        <w:rPr>
          <w:del w:id="1731" w:author="Hallam Nasreddine" w:date="2022-04-04T17:59:00Z"/>
        </w:rPr>
      </w:pPr>
      <w:del w:id="1732" w:author="Hallam Nasreddine" w:date="2022-04-04T17:59:00Z">
        <w:r w:rsidDel="00B8055E">
          <w:delText xml:space="preserve">Below are some screenshots from </w:delText>
        </w:r>
        <w:r w:rsidR="00C41B69" w:rsidDel="00B8055E">
          <w:delText xml:space="preserve">some </w:delText>
        </w:r>
        <w:r w:rsidDel="00B8055E">
          <w:delText>project</w:delText>
        </w:r>
      </w:del>
    </w:p>
    <w:p w14:paraId="028E664E" w14:textId="0B941864" w:rsidR="00E03B10" w:rsidDel="00B8055E" w:rsidRDefault="00E03B10">
      <w:pPr>
        <w:rPr>
          <w:del w:id="1733" w:author="Hallam Nasreddine" w:date="2022-04-04T17:59:00Z"/>
        </w:rPr>
        <w:pPrChange w:id="1734" w:author="Hallam Nasreddine" w:date="2022-04-04T17:59:00Z">
          <w:pPr>
            <w:spacing w:before="0" w:after="160" w:line="259" w:lineRule="auto"/>
          </w:pPr>
        </w:pPrChange>
      </w:pPr>
      <w:del w:id="1735" w:author="Hallam Nasreddine" w:date="2022-04-04T17:59:00Z">
        <w:r w:rsidDel="00B8055E">
          <w:rPr>
            <w:noProof/>
            <w:lang w:eastAsia="en-CA"/>
          </w:rPr>
          <w:drawing>
            <wp:anchor distT="0" distB="0" distL="114300" distR="114300" simplePos="0" relativeHeight="251666432" behindDoc="0" locked="0" layoutInCell="1" allowOverlap="1" wp14:anchorId="33769C3A" wp14:editId="082C53CF">
              <wp:simplePos x="0" y="0"/>
              <wp:positionH relativeFrom="column">
                <wp:posOffset>4500245</wp:posOffset>
              </wp:positionH>
              <wp:positionV relativeFrom="paragraph">
                <wp:posOffset>2513965</wp:posOffset>
              </wp:positionV>
              <wp:extent cx="3911600" cy="2597785"/>
              <wp:effectExtent l="190500" t="190500" r="184150" b="183515"/>
              <wp:wrapThrough wrapText="bothSides">
                <wp:wrapPolygon edited="0">
                  <wp:start x="210" y="-1584"/>
                  <wp:lineTo x="-1052" y="-1267"/>
                  <wp:lineTo x="-947" y="21700"/>
                  <wp:lineTo x="105" y="22651"/>
                  <wp:lineTo x="210" y="22967"/>
                  <wp:lineTo x="21249" y="22967"/>
                  <wp:lineTo x="21355" y="22651"/>
                  <wp:lineTo x="22406" y="21700"/>
                  <wp:lineTo x="22512" y="1267"/>
                  <wp:lineTo x="21355" y="-1109"/>
                  <wp:lineTo x="21249" y="-1584"/>
                  <wp:lineTo x="210" y="-1584"/>
                </wp:wrapPolygon>
              </wp:wrapThrough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1600" cy="2597785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w:r>
        <w:r w:rsidDel="00B8055E">
          <w:rPr>
            <w:noProof/>
            <w:lang w:eastAsia="en-CA"/>
          </w:rPr>
          <w:drawing>
            <wp:anchor distT="0" distB="0" distL="114300" distR="114300" simplePos="0" relativeHeight="251664384" behindDoc="0" locked="0" layoutInCell="1" allowOverlap="1" wp14:anchorId="4F8E01F6" wp14:editId="5836F338">
              <wp:simplePos x="0" y="0"/>
              <wp:positionH relativeFrom="column">
                <wp:posOffset>-119270</wp:posOffset>
              </wp:positionH>
              <wp:positionV relativeFrom="paragraph">
                <wp:posOffset>125951</wp:posOffset>
              </wp:positionV>
              <wp:extent cx="5361917" cy="4104502"/>
              <wp:effectExtent l="190500" t="190500" r="182245" b="182245"/>
              <wp:wrapThrough wrapText="bothSides">
                <wp:wrapPolygon edited="0">
                  <wp:start x="153" y="-1003"/>
                  <wp:lineTo x="-767" y="-802"/>
                  <wp:lineTo x="-767" y="21256"/>
                  <wp:lineTo x="-614" y="21757"/>
                  <wp:lineTo x="77" y="22258"/>
                  <wp:lineTo x="153" y="22459"/>
                  <wp:lineTo x="21336" y="22459"/>
                  <wp:lineTo x="21413" y="22258"/>
                  <wp:lineTo x="22104" y="21657"/>
                  <wp:lineTo x="22257" y="20053"/>
                  <wp:lineTo x="22257" y="802"/>
                  <wp:lineTo x="21413" y="-702"/>
                  <wp:lineTo x="21336" y="-1003"/>
                  <wp:lineTo x="153" y="-1003"/>
                </wp:wrapPolygon>
              </wp:wrapThrough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61917" cy="4104502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Del="00B8055E">
          <w:br w:type="page"/>
        </w:r>
      </w:del>
    </w:p>
    <w:p w14:paraId="4FC68D52" w14:textId="709A7E2F" w:rsidR="00CD50B5" w:rsidDel="00B8055E" w:rsidRDefault="00E03B10">
      <w:pPr>
        <w:rPr>
          <w:del w:id="1736" w:author="Hallam Nasreddine" w:date="2022-04-04T17:59:00Z"/>
        </w:rPr>
      </w:pPr>
      <w:del w:id="1737" w:author="Hallam Nasreddine" w:date="2022-04-04T17:59:00Z">
        <w:r w:rsidDel="00B8055E">
          <w:rPr>
            <w:noProof/>
            <w:lang w:eastAsia="en-CA"/>
          </w:rPr>
          <w:drawing>
            <wp:anchor distT="0" distB="0" distL="114300" distR="114300" simplePos="0" relativeHeight="251662336" behindDoc="0" locked="0" layoutInCell="1" allowOverlap="1" wp14:anchorId="1DA88314" wp14:editId="677B16DC">
              <wp:simplePos x="0" y="0"/>
              <wp:positionH relativeFrom="column">
                <wp:posOffset>4148483</wp:posOffset>
              </wp:positionH>
              <wp:positionV relativeFrom="paragraph">
                <wp:posOffset>3032760</wp:posOffset>
              </wp:positionV>
              <wp:extent cx="4336415" cy="1985010"/>
              <wp:effectExtent l="190500" t="190500" r="197485" b="186690"/>
              <wp:wrapThrough wrapText="bothSides">
                <wp:wrapPolygon edited="0">
                  <wp:start x="190" y="-2073"/>
                  <wp:lineTo x="-949" y="-1658"/>
                  <wp:lineTo x="-854" y="21766"/>
                  <wp:lineTo x="95" y="23010"/>
                  <wp:lineTo x="190" y="23424"/>
                  <wp:lineTo x="21350" y="23424"/>
                  <wp:lineTo x="21445" y="23010"/>
                  <wp:lineTo x="22394" y="21766"/>
                  <wp:lineTo x="22489" y="1658"/>
                  <wp:lineTo x="21445" y="-1451"/>
                  <wp:lineTo x="21350" y="-2073"/>
                  <wp:lineTo x="190" y="-2073"/>
                </wp:wrapPolygon>
              </wp:wrapThrough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6415" cy="198501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w:r>
        <w:r w:rsidDel="00B8055E">
          <w:rPr>
            <w:noProof/>
            <w:lang w:eastAsia="en-CA"/>
          </w:rPr>
          <w:drawing>
            <wp:anchor distT="0" distB="0" distL="114300" distR="114300" simplePos="0" relativeHeight="251659264" behindDoc="0" locked="0" layoutInCell="1" allowOverlap="1" wp14:anchorId="26AC8DDD" wp14:editId="65FDF2DD">
              <wp:simplePos x="0" y="0"/>
              <wp:positionH relativeFrom="column">
                <wp:posOffset>-214795</wp:posOffset>
              </wp:positionH>
              <wp:positionV relativeFrom="paragraph">
                <wp:posOffset>3029723</wp:posOffset>
              </wp:positionV>
              <wp:extent cx="4039235" cy="2193925"/>
              <wp:effectExtent l="190500" t="190500" r="189865" b="187325"/>
              <wp:wrapThrough wrapText="bothSides">
                <wp:wrapPolygon edited="0">
                  <wp:start x="204" y="-1876"/>
                  <wp:lineTo x="-1019" y="-1500"/>
                  <wp:lineTo x="-1019" y="21006"/>
                  <wp:lineTo x="-509" y="22507"/>
                  <wp:lineTo x="204" y="23257"/>
                  <wp:lineTo x="21291" y="23257"/>
                  <wp:lineTo x="22004" y="22507"/>
                  <wp:lineTo x="22513" y="19693"/>
                  <wp:lineTo x="22513" y="1500"/>
                  <wp:lineTo x="21393" y="-1313"/>
                  <wp:lineTo x="21291" y="-1876"/>
                  <wp:lineTo x="204" y="-1876"/>
                </wp:wrapPolygon>
              </wp:wrapThrough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9235" cy="2193925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Del="00B8055E">
          <w:rPr>
            <w:noProof/>
            <w:lang w:eastAsia="en-CA"/>
          </w:rPr>
          <w:drawing>
            <wp:anchor distT="0" distB="0" distL="114300" distR="114300" simplePos="0" relativeHeight="251658240" behindDoc="0" locked="0" layoutInCell="1" allowOverlap="1" wp14:anchorId="3C8AEC0C" wp14:editId="37371F6A">
              <wp:simplePos x="0" y="0"/>
              <wp:positionH relativeFrom="column">
                <wp:posOffset>-212863</wp:posOffset>
              </wp:positionH>
              <wp:positionV relativeFrom="paragraph">
                <wp:posOffset>190500</wp:posOffset>
              </wp:positionV>
              <wp:extent cx="4411345" cy="2597150"/>
              <wp:effectExtent l="190500" t="190500" r="198755" b="184150"/>
              <wp:wrapThrough wrapText="bothSides">
                <wp:wrapPolygon edited="0">
                  <wp:start x="187" y="-1584"/>
                  <wp:lineTo x="-933" y="-1267"/>
                  <wp:lineTo x="-839" y="21706"/>
                  <wp:lineTo x="93" y="22656"/>
                  <wp:lineTo x="187" y="22973"/>
                  <wp:lineTo x="21361" y="22973"/>
                  <wp:lineTo x="21454" y="22656"/>
                  <wp:lineTo x="22387" y="21706"/>
                  <wp:lineTo x="22480" y="1267"/>
                  <wp:lineTo x="21454" y="-1109"/>
                  <wp:lineTo x="21361" y="-1584"/>
                  <wp:lineTo x="187" y="-1584"/>
                </wp:wrapPolygon>
              </wp:wrapThrough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1345" cy="25971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anchor>
          </w:drawing>
        </w:r>
        <w:r w:rsidDel="00B8055E">
          <w:rPr>
            <w:noProof/>
            <w:lang w:eastAsia="en-CA"/>
          </w:rPr>
          <w:drawing>
            <wp:anchor distT="0" distB="0" distL="114300" distR="114300" simplePos="0" relativeHeight="251661312" behindDoc="0" locked="0" layoutInCell="1" allowOverlap="1" wp14:anchorId="2953CDE5" wp14:editId="16EDEDCB">
              <wp:simplePos x="0" y="0"/>
              <wp:positionH relativeFrom="column">
                <wp:posOffset>4279706</wp:posOffset>
              </wp:positionH>
              <wp:positionV relativeFrom="paragraph">
                <wp:posOffset>190638</wp:posOffset>
              </wp:positionV>
              <wp:extent cx="4209415" cy="2517775"/>
              <wp:effectExtent l="190500" t="190500" r="191135" b="187325"/>
              <wp:wrapThrough wrapText="bothSides">
                <wp:wrapPolygon edited="0">
                  <wp:start x="196" y="-1634"/>
                  <wp:lineTo x="-978" y="-1307"/>
                  <wp:lineTo x="-978" y="21082"/>
                  <wp:lineTo x="-587" y="22226"/>
                  <wp:lineTo x="196" y="23044"/>
                  <wp:lineTo x="21310" y="23044"/>
                  <wp:lineTo x="22092" y="22226"/>
                  <wp:lineTo x="22483" y="19775"/>
                  <wp:lineTo x="22483" y="1307"/>
                  <wp:lineTo x="21408" y="-1144"/>
                  <wp:lineTo x="21310" y="-1634"/>
                  <wp:lineTo x="196" y="-1634"/>
                </wp:wrapPolygon>
              </wp:wrapThrough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09415" cy="2517775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p w14:paraId="2FB62566" w14:textId="32CE8E4F" w:rsidR="00A86C6D" w:rsidRPr="00784583" w:rsidRDefault="00A86C6D"/>
    <w:sectPr w:rsidR="00A86C6D" w:rsidRPr="00784583" w:rsidSect="00B8055E">
      <w:headerReference w:type="default" r:id="rId24"/>
      <w:footerReference w:type="default" r:id="rId25"/>
      <w:pgSz w:w="12240" w:h="15840" w:orient="portrait"/>
      <w:pgMar w:top="1440" w:right="1440" w:bottom="1440" w:left="1440" w:header="720" w:footer="720" w:gutter="0"/>
      <w:cols w:space="720"/>
      <w:docGrid w:linePitch="360"/>
      <w:sectPrChange w:id="1746" w:author="Hallam Nasreddine" w:date="2022-04-04T17:59:00Z">
        <w:sectPr w:rsidR="00A86C6D" w:rsidRPr="00784583" w:rsidSect="00B8055E">
          <w:pgSz w:w="15840" w:h="12240" w:orient="landscape"/>
          <w:pgMar w:top="144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00" w:author="Laurent Ruhlmann" w:date="2020-11-20T08:30:00Z" w:initials="LR">
    <w:p w14:paraId="2C2E7B1E" w14:textId="03526D03" w:rsidR="000A4451" w:rsidRDefault="000A4451" w:rsidP="00A46B60">
      <w:pPr>
        <w:pStyle w:val="Commentaire"/>
      </w:pPr>
      <w:r>
        <w:rPr>
          <w:rStyle w:val="Marquedecommentaire"/>
        </w:rPr>
        <w:annotationRef/>
      </w:r>
    </w:p>
  </w:comment>
  <w:comment w:id="1001" w:author="Hallam Nasreddine [2]" w:date="2020-11-20T17:20:00Z" w:initials="HN">
    <w:p w14:paraId="5FD99719" w14:textId="55C999EF" w:rsidR="000A4451" w:rsidRDefault="000A4451" w:rsidP="00A46B60">
      <w:pPr>
        <w:pStyle w:val="Commentaire"/>
      </w:pPr>
      <w:r>
        <w:t>agree</w:t>
      </w:r>
      <w:r>
        <w:rPr>
          <w:rStyle w:val="Marquedecommentaire"/>
        </w:rPr>
        <w:annotationRef/>
      </w:r>
    </w:p>
  </w:comment>
  <w:comment w:id="1010" w:author="Laurent Ruhlmann" w:date="2020-11-20T08:32:00Z" w:initials="LR">
    <w:p w14:paraId="767D0589" w14:textId="6FC798D9" w:rsidR="000A4451" w:rsidRDefault="000A4451" w:rsidP="00A46B60">
      <w:pPr>
        <w:pStyle w:val="Commentaire"/>
      </w:pPr>
      <w:r>
        <w:rPr>
          <w:rStyle w:val="Marquedecommentaire"/>
        </w:rPr>
        <w:annotationRef/>
      </w:r>
      <w:r>
        <w:t xml:space="preserve">See my comments above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2E7B1E" w15:done="0"/>
  <w15:commentEx w15:paraId="5FD99719" w15:paraIdParent="2C2E7B1E" w15:done="0"/>
  <w15:commentEx w15:paraId="767D05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4FE348F" w16cex:dateUtc="2020-11-20T13:30:00Z"/>
  <w16cex:commentExtensible w16cex:durableId="56A701E7" w16cex:dateUtc="2020-11-20T22:20:00Z"/>
  <w16cex:commentExtensible w16cex:durableId="55075A9F" w16cex:dateUtc="2020-11-20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2E7B1E" w16cid:durableId="64FE348F"/>
  <w16cid:commentId w16cid:paraId="5FD99719" w16cid:durableId="56A701E7"/>
  <w16cid:commentId w16cid:paraId="767D0589" w16cid:durableId="55075A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79A0" w14:textId="77777777" w:rsidR="00C40038" w:rsidRDefault="00C40038" w:rsidP="00A46B60">
      <w:r>
        <w:separator/>
      </w:r>
    </w:p>
  </w:endnote>
  <w:endnote w:type="continuationSeparator" w:id="0">
    <w:p w14:paraId="4579D881" w14:textId="77777777" w:rsidR="00C40038" w:rsidRDefault="00C40038" w:rsidP="00A46B60">
      <w:r>
        <w:continuationSeparator/>
      </w:r>
    </w:p>
  </w:endnote>
  <w:endnote w:type="continuationNotice" w:id="1">
    <w:p w14:paraId="6644F3C2" w14:textId="77777777" w:rsidR="00C40038" w:rsidRDefault="00C40038" w:rsidP="00A46B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2D12" w14:textId="43F0C2B7" w:rsidR="000A4451" w:rsidRDefault="000A4451">
    <w:pPr>
      <w:pStyle w:val="Pieddepage"/>
    </w:pPr>
    <w:r>
      <w:t xml:space="preserve">Page </w:t>
    </w:r>
    <w:sdt>
      <w:sdtPr>
        <w:id w:val="-7255997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>/13</w:t>
        </w:r>
      </w:sdtContent>
    </w:sdt>
  </w:p>
  <w:p w14:paraId="3FA7320B" w14:textId="77777777" w:rsidR="000A4451" w:rsidRDefault="000A44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5455" w14:textId="45C7949F" w:rsidR="000A4451" w:rsidRDefault="000A4451">
    <w:pPr>
      <w:pStyle w:val="Pieddepage"/>
    </w:pPr>
    <w:ins w:id="1739" w:author="Hallam Nasreddine" w:date="2022-04-04T18:56:00Z">
      <w:r w:rsidRPr="007D43D0">
        <w:t>Prepared</w:t>
      </w:r>
      <w:r>
        <w:t xml:space="preserve"> by </w:t>
      </w:r>
      <w:proofErr w:type="spellStart"/>
      <w:r>
        <w:t>Nasreddine</w:t>
      </w:r>
      <w:proofErr w:type="spellEnd"/>
      <w:r>
        <w:t xml:space="preserve"> Hallam </w:t>
      </w:r>
    </w:ins>
    <w:ins w:id="1740" w:author="Hallam Nasreddine" w:date="2022-04-04T18:55:00Z">
      <w:r>
        <w:ptab w:relativeTo="margin" w:alignment="center" w:leader="none"/>
      </w:r>
    </w:ins>
    <w:ins w:id="1741" w:author="Hallam Nasreddine" w:date="2022-04-04T18:56:00Z">
      <w:r>
        <w:t>P</w:t>
      </w:r>
    </w:ins>
    <w:ins w:id="1742" w:author="Hallam Nasreddine" w:date="2022-04-04T18:55:00Z">
      <w:r>
        <w:t xml:space="preserve">age </w:t>
      </w:r>
    </w:ins>
    <w:ins w:id="1743" w:author="Hallam Nasreddine" w:date="2022-04-04T18:56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EE4FD4">
      <w:rPr>
        <w:noProof/>
      </w:rPr>
      <w:t>4</w:t>
    </w:r>
    <w:ins w:id="1744" w:author="Hallam Nasreddine" w:date="2022-04-04T18:56:00Z">
      <w:r>
        <w:rPr>
          <w:noProof/>
        </w:rPr>
        <w:fldChar w:fldCharType="end"/>
      </w:r>
    </w:ins>
    <w:ins w:id="1745" w:author="Hallam Nasreddine" w:date="2022-04-04T18:55:00Z">
      <w:r>
        <w:t>/4</w:t>
      </w:r>
      <w:r>
        <w:ptab w:relativeTo="margin" w:alignment="right" w:leader="none"/>
      </w:r>
      <w:r>
        <w:t>Winter 2022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7742" w14:textId="77777777" w:rsidR="00C40038" w:rsidRDefault="00C40038" w:rsidP="00A46B60">
      <w:r>
        <w:separator/>
      </w:r>
    </w:p>
  </w:footnote>
  <w:footnote w:type="continuationSeparator" w:id="0">
    <w:p w14:paraId="0641713C" w14:textId="77777777" w:rsidR="00C40038" w:rsidRDefault="00C40038" w:rsidP="00A46B60">
      <w:r>
        <w:continuationSeparator/>
      </w:r>
    </w:p>
  </w:footnote>
  <w:footnote w:type="continuationNotice" w:id="1">
    <w:p w14:paraId="31A60545" w14:textId="77777777" w:rsidR="00C40038" w:rsidRDefault="00C40038" w:rsidP="00A46B60"/>
  </w:footnote>
  <w:footnote w:id="2">
    <w:p w14:paraId="1564E8B0" w14:textId="63F0900C" w:rsidR="000A4451" w:rsidRPr="007362F5" w:rsidDel="00B8055E" w:rsidRDefault="000A4451" w:rsidP="007362F5">
      <w:pPr>
        <w:pStyle w:val="NormalWeb"/>
        <w:rPr>
          <w:del w:id="1002" w:author="Hallam Nasreddine" w:date="2022-04-04T17:59:00Z"/>
        </w:rPr>
      </w:pPr>
      <w:del w:id="1003" w:author="Hallam Nasreddine" w:date="2022-04-04T17:59:00Z">
        <w:r w:rsidRPr="007362F5" w:rsidDel="00B8055E">
          <w:rPr>
            <w:rStyle w:val="Appelnotedebasdep"/>
            <w:b/>
            <w:bCs/>
            <w:sz w:val="18"/>
            <w:szCs w:val="18"/>
          </w:rPr>
          <w:footnoteRef/>
        </w:r>
        <w:r w:rsidRPr="007362F5" w:rsidDel="00B8055E">
          <w:rPr>
            <w:b/>
            <w:bCs/>
            <w:sz w:val="18"/>
            <w:szCs w:val="18"/>
          </w:rPr>
          <w:delText xml:space="preserve"> </w:delText>
        </w:r>
        <w:r w:rsidDel="00B8055E">
          <w:delText xml:space="preserve">A graded lab assignment will show how to deploy a Django Application to Heroku. </w:delText>
        </w:r>
      </w:del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22343" w14:textId="3BCC71CA" w:rsidR="000A4451" w:rsidRDefault="000A4451" w:rsidP="00A46B60">
    <w:pPr>
      <w:pStyle w:val="En-tte"/>
    </w:pPr>
    <w:r>
      <w:t>420-420-DW</w:t>
    </w:r>
    <w:r>
      <w:tab/>
      <w:t xml:space="preserve">Web Development III - </w:t>
    </w:r>
    <w:r w:rsidRPr="00436490">
      <w:t>Python Server-side programming</w:t>
    </w:r>
    <w:r>
      <w:tab/>
      <w:t>Winter 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B309" w14:textId="0D1AA094" w:rsidR="000A4451" w:rsidRDefault="000A4451" w:rsidP="00BA2C98">
    <w:pPr>
      <w:pStyle w:val="En-tte"/>
    </w:pPr>
    <w:ins w:id="1738" w:author="Hallam Nasreddine" w:date="2022-04-04T18:54:00Z">
      <w:r>
        <w:rPr>
          <w:rStyle w:val="markedcontent"/>
          <w:rFonts w:ascii="Arial" w:hAnsi="Arial" w:cs="Arial"/>
        </w:rPr>
        <w:t xml:space="preserve">Web Applications III – Server-side Programming </w:t>
      </w:r>
      <w:r>
        <w:ptab w:relativeTo="margin" w:alignment="right" w:leader="none"/>
      </w:r>
      <w:r>
        <w:t>420-420-DW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F83"/>
    <w:multiLevelType w:val="hybridMultilevel"/>
    <w:tmpl w:val="6CD0DC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C4D"/>
    <w:multiLevelType w:val="hybridMultilevel"/>
    <w:tmpl w:val="9E0E1E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43AE"/>
    <w:multiLevelType w:val="hybridMultilevel"/>
    <w:tmpl w:val="B98000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807"/>
    <w:multiLevelType w:val="multilevel"/>
    <w:tmpl w:val="248A3A2C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BF555AB"/>
    <w:multiLevelType w:val="multilevel"/>
    <w:tmpl w:val="F698F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DEA7867"/>
    <w:multiLevelType w:val="hybridMultilevel"/>
    <w:tmpl w:val="A15CA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23C24"/>
    <w:multiLevelType w:val="hybridMultilevel"/>
    <w:tmpl w:val="F260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392"/>
    <w:multiLevelType w:val="hybridMultilevel"/>
    <w:tmpl w:val="3570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14FC8"/>
    <w:multiLevelType w:val="hybridMultilevel"/>
    <w:tmpl w:val="EA904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C7CDA"/>
    <w:multiLevelType w:val="hybridMultilevel"/>
    <w:tmpl w:val="309054D2"/>
    <w:lvl w:ilvl="0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1D450B81"/>
    <w:multiLevelType w:val="hybridMultilevel"/>
    <w:tmpl w:val="BD1A1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965E4"/>
    <w:multiLevelType w:val="hybridMultilevel"/>
    <w:tmpl w:val="5A34D1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107029"/>
    <w:multiLevelType w:val="hybridMultilevel"/>
    <w:tmpl w:val="6DB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E67B4"/>
    <w:multiLevelType w:val="hybridMultilevel"/>
    <w:tmpl w:val="7E6C7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66626"/>
    <w:multiLevelType w:val="hybridMultilevel"/>
    <w:tmpl w:val="29F858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B0C8C"/>
    <w:multiLevelType w:val="hybridMultilevel"/>
    <w:tmpl w:val="EF3457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C9B71D5"/>
    <w:multiLevelType w:val="hybridMultilevel"/>
    <w:tmpl w:val="AF6406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EE722C"/>
    <w:multiLevelType w:val="hybridMultilevel"/>
    <w:tmpl w:val="863E6274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10090019" w:tentative="1">
      <w:start w:val="1"/>
      <w:numFmt w:val="lowerLetter"/>
      <w:lvlText w:val="%2."/>
      <w:lvlJc w:val="left"/>
      <w:pPr>
        <w:ind w:left="2070" w:hanging="360"/>
      </w:pPr>
    </w:lvl>
    <w:lvl w:ilvl="2" w:tplc="1009001B" w:tentative="1">
      <w:start w:val="1"/>
      <w:numFmt w:val="lowerRoman"/>
      <w:lvlText w:val="%3."/>
      <w:lvlJc w:val="right"/>
      <w:pPr>
        <w:ind w:left="2790" w:hanging="180"/>
      </w:pPr>
    </w:lvl>
    <w:lvl w:ilvl="3" w:tplc="1009000F" w:tentative="1">
      <w:start w:val="1"/>
      <w:numFmt w:val="decimal"/>
      <w:lvlText w:val="%4."/>
      <w:lvlJc w:val="left"/>
      <w:pPr>
        <w:ind w:left="3510" w:hanging="360"/>
      </w:pPr>
    </w:lvl>
    <w:lvl w:ilvl="4" w:tplc="10090019" w:tentative="1">
      <w:start w:val="1"/>
      <w:numFmt w:val="lowerLetter"/>
      <w:lvlText w:val="%5."/>
      <w:lvlJc w:val="left"/>
      <w:pPr>
        <w:ind w:left="4230" w:hanging="360"/>
      </w:pPr>
    </w:lvl>
    <w:lvl w:ilvl="5" w:tplc="1009001B" w:tentative="1">
      <w:start w:val="1"/>
      <w:numFmt w:val="lowerRoman"/>
      <w:lvlText w:val="%6."/>
      <w:lvlJc w:val="right"/>
      <w:pPr>
        <w:ind w:left="4950" w:hanging="180"/>
      </w:pPr>
    </w:lvl>
    <w:lvl w:ilvl="6" w:tplc="1009000F" w:tentative="1">
      <w:start w:val="1"/>
      <w:numFmt w:val="decimal"/>
      <w:lvlText w:val="%7."/>
      <w:lvlJc w:val="left"/>
      <w:pPr>
        <w:ind w:left="5670" w:hanging="360"/>
      </w:pPr>
    </w:lvl>
    <w:lvl w:ilvl="7" w:tplc="10090019" w:tentative="1">
      <w:start w:val="1"/>
      <w:numFmt w:val="lowerLetter"/>
      <w:lvlText w:val="%8."/>
      <w:lvlJc w:val="left"/>
      <w:pPr>
        <w:ind w:left="6390" w:hanging="360"/>
      </w:pPr>
    </w:lvl>
    <w:lvl w:ilvl="8" w:tplc="1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3003112E"/>
    <w:multiLevelType w:val="hybridMultilevel"/>
    <w:tmpl w:val="228CC688"/>
    <w:lvl w:ilvl="0" w:tplc="FE640918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0620DC"/>
    <w:multiLevelType w:val="hybridMultilevel"/>
    <w:tmpl w:val="DA660B7E"/>
    <w:lvl w:ilvl="0" w:tplc="AAA29AE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142C3"/>
    <w:multiLevelType w:val="multilevel"/>
    <w:tmpl w:val="F8D841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3EA46CC"/>
    <w:multiLevelType w:val="hybridMultilevel"/>
    <w:tmpl w:val="76D07F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F1D64"/>
    <w:multiLevelType w:val="hybridMultilevel"/>
    <w:tmpl w:val="547ED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E3CB7"/>
    <w:multiLevelType w:val="hybridMultilevel"/>
    <w:tmpl w:val="B63817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C8364B5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D58B8"/>
    <w:multiLevelType w:val="hybridMultilevel"/>
    <w:tmpl w:val="3982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C12CB1"/>
    <w:multiLevelType w:val="hybridMultilevel"/>
    <w:tmpl w:val="1E0656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64157D"/>
    <w:multiLevelType w:val="hybridMultilevel"/>
    <w:tmpl w:val="BD1A1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3354F"/>
    <w:multiLevelType w:val="hybridMultilevel"/>
    <w:tmpl w:val="C87C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C0367"/>
    <w:multiLevelType w:val="hybridMultilevel"/>
    <w:tmpl w:val="6770C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677B9"/>
    <w:multiLevelType w:val="hybridMultilevel"/>
    <w:tmpl w:val="68109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DF3FDF"/>
    <w:multiLevelType w:val="hybridMultilevel"/>
    <w:tmpl w:val="450C6DF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7E5FD3"/>
    <w:multiLevelType w:val="multilevel"/>
    <w:tmpl w:val="5906BD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A015E9A"/>
    <w:multiLevelType w:val="hybridMultilevel"/>
    <w:tmpl w:val="FE16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026075"/>
    <w:multiLevelType w:val="hybridMultilevel"/>
    <w:tmpl w:val="F7FA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2845E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A617F5"/>
    <w:multiLevelType w:val="hybridMultilevel"/>
    <w:tmpl w:val="AF327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721FF3"/>
    <w:multiLevelType w:val="hybridMultilevel"/>
    <w:tmpl w:val="BE58E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EE0418"/>
    <w:multiLevelType w:val="hybridMultilevel"/>
    <w:tmpl w:val="E4BA51E2"/>
    <w:lvl w:ilvl="0" w:tplc="FCBC5C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795478"/>
    <w:multiLevelType w:val="hybridMultilevel"/>
    <w:tmpl w:val="0F2EB0CC"/>
    <w:lvl w:ilvl="0" w:tplc="C7940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076A0D"/>
    <w:multiLevelType w:val="hybridMultilevel"/>
    <w:tmpl w:val="6D5CBD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1611EC1"/>
    <w:multiLevelType w:val="hybridMultilevel"/>
    <w:tmpl w:val="067033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55F40A1"/>
    <w:multiLevelType w:val="hybridMultilevel"/>
    <w:tmpl w:val="567E7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820A8B"/>
    <w:multiLevelType w:val="hybridMultilevel"/>
    <w:tmpl w:val="698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7A28BF"/>
    <w:multiLevelType w:val="hybridMultilevel"/>
    <w:tmpl w:val="738EA9A8"/>
    <w:lvl w:ilvl="0" w:tplc="E3EA2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9C740EE"/>
    <w:multiLevelType w:val="hybridMultilevel"/>
    <w:tmpl w:val="5068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021C8F"/>
    <w:multiLevelType w:val="hybridMultilevel"/>
    <w:tmpl w:val="AD922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940E6E"/>
    <w:multiLevelType w:val="hybridMultilevel"/>
    <w:tmpl w:val="BD1A1E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9A0DB1"/>
    <w:multiLevelType w:val="hybridMultilevel"/>
    <w:tmpl w:val="DE282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1F36FD"/>
    <w:multiLevelType w:val="hybridMultilevel"/>
    <w:tmpl w:val="AB08F598"/>
    <w:lvl w:ilvl="0" w:tplc="6F8A76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44F3B90"/>
    <w:multiLevelType w:val="hybridMultilevel"/>
    <w:tmpl w:val="80D2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A82AE">
      <w:start w:val="10"/>
      <w:numFmt w:val="bullet"/>
      <w:lvlText w:val="·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FE731B"/>
    <w:multiLevelType w:val="hybridMultilevel"/>
    <w:tmpl w:val="51BAA3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F936BB"/>
    <w:multiLevelType w:val="hybridMultilevel"/>
    <w:tmpl w:val="AA24A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432028"/>
    <w:multiLevelType w:val="hybridMultilevel"/>
    <w:tmpl w:val="D0A62E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A7C347F"/>
    <w:multiLevelType w:val="hybridMultilevel"/>
    <w:tmpl w:val="6E14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192CFA"/>
    <w:multiLevelType w:val="hybridMultilevel"/>
    <w:tmpl w:val="39BC4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5804F6"/>
    <w:multiLevelType w:val="hybridMultilevel"/>
    <w:tmpl w:val="8DEAB0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BD64CA"/>
    <w:multiLevelType w:val="hybridMultilevel"/>
    <w:tmpl w:val="C042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453857">
    <w:abstractNumId w:val="24"/>
  </w:num>
  <w:num w:numId="2" w16cid:durableId="1806043966">
    <w:abstractNumId w:val="6"/>
  </w:num>
  <w:num w:numId="3" w16cid:durableId="278417353">
    <w:abstractNumId w:val="33"/>
  </w:num>
  <w:num w:numId="4" w16cid:durableId="1272082303">
    <w:abstractNumId w:val="0"/>
  </w:num>
  <w:num w:numId="5" w16cid:durableId="2102337968">
    <w:abstractNumId w:val="1"/>
  </w:num>
  <w:num w:numId="6" w16cid:durableId="1599290265">
    <w:abstractNumId w:val="4"/>
  </w:num>
  <w:num w:numId="7" w16cid:durableId="555580901">
    <w:abstractNumId w:val="25"/>
  </w:num>
  <w:num w:numId="8" w16cid:durableId="1492482618">
    <w:abstractNumId w:val="36"/>
  </w:num>
  <w:num w:numId="9" w16cid:durableId="493493889">
    <w:abstractNumId w:val="15"/>
  </w:num>
  <w:num w:numId="10" w16cid:durableId="753749244">
    <w:abstractNumId w:val="40"/>
  </w:num>
  <w:num w:numId="11" w16cid:durableId="1477409485">
    <w:abstractNumId w:val="20"/>
  </w:num>
  <w:num w:numId="12" w16cid:durableId="1353263759">
    <w:abstractNumId w:val="31"/>
  </w:num>
  <w:num w:numId="13" w16cid:durableId="1940260438">
    <w:abstractNumId w:val="55"/>
  </w:num>
  <w:num w:numId="14" w16cid:durableId="2053580199">
    <w:abstractNumId w:val="53"/>
  </w:num>
  <w:num w:numId="15" w16cid:durableId="112675004">
    <w:abstractNumId w:val="54"/>
  </w:num>
  <w:num w:numId="16" w16cid:durableId="2090616155">
    <w:abstractNumId w:val="49"/>
  </w:num>
  <w:num w:numId="17" w16cid:durableId="951326630">
    <w:abstractNumId w:val="17"/>
  </w:num>
  <w:num w:numId="18" w16cid:durableId="745149564">
    <w:abstractNumId w:val="51"/>
  </w:num>
  <w:num w:numId="19" w16cid:durableId="2005737460">
    <w:abstractNumId w:val="11"/>
  </w:num>
  <w:num w:numId="20" w16cid:durableId="406080109">
    <w:abstractNumId w:val="39"/>
  </w:num>
  <w:num w:numId="21" w16cid:durableId="1203589547">
    <w:abstractNumId w:val="16"/>
  </w:num>
  <w:num w:numId="22" w16cid:durableId="1689911712">
    <w:abstractNumId w:val="3"/>
  </w:num>
  <w:num w:numId="23" w16cid:durableId="1064454738">
    <w:abstractNumId w:val="50"/>
  </w:num>
  <w:num w:numId="24" w16cid:durableId="971401350">
    <w:abstractNumId w:val="34"/>
  </w:num>
  <w:num w:numId="25" w16cid:durableId="2138378531">
    <w:abstractNumId w:val="13"/>
  </w:num>
  <w:num w:numId="26" w16cid:durableId="1610158834">
    <w:abstractNumId w:val="46"/>
  </w:num>
  <w:num w:numId="27" w16cid:durableId="1172143688">
    <w:abstractNumId w:val="38"/>
  </w:num>
  <w:num w:numId="28" w16cid:durableId="42600842">
    <w:abstractNumId w:val="35"/>
  </w:num>
  <w:num w:numId="29" w16cid:durableId="990209416">
    <w:abstractNumId w:val="28"/>
  </w:num>
  <w:num w:numId="30" w16cid:durableId="1979023257">
    <w:abstractNumId w:val="12"/>
  </w:num>
  <w:num w:numId="31" w16cid:durableId="1442871063">
    <w:abstractNumId w:val="47"/>
  </w:num>
  <w:num w:numId="32" w16cid:durableId="787167402">
    <w:abstractNumId w:val="52"/>
  </w:num>
  <w:num w:numId="33" w16cid:durableId="421755530">
    <w:abstractNumId w:val="32"/>
  </w:num>
  <w:num w:numId="34" w16cid:durableId="1157838779">
    <w:abstractNumId w:val="7"/>
  </w:num>
  <w:num w:numId="35" w16cid:durableId="521628212">
    <w:abstractNumId w:val="48"/>
  </w:num>
  <w:num w:numId="36" w16cid:durableId="591009862">
    <w:abstractNumId w:val="27"/>
  </w:num>
  <w:num w:numId="37" w16cid:durableId="246042706">
    <w:abstractNumId w:val="43"/>
  </w:num>
  <w:num w:numId="38" w16cid:durableId="1200389226">
    <w:abstractNumId w:val="41"/>
  </w:num>
  <w:num w:numId="39" w16cid:durableId="1469124276">
    <w:abstractNumId w:val="44"/>
  </w:num>
  <w:num w:numId="40" w16cid:durableId="2040550499">
    <w:abstractNumId w:val="30"/>
  </w:num>
  <w:num w:numId="41" w16cid:durableId="2088767766">
    <w:abstractNumId w:val="8"/>
  </w:num>
  <w:num w:numId="42" w16cid:durableId="1460147186">
    <w:abstractNumId w:val="9"/>
  </w:num>
  <w:num w:numId="43" w16cid:durableId="2088264363">
    <w:abstractNumId w:val="5"/>
  </w:num>
  <w:num w:numId="44" w16cid:durableId="600065512">
    <w:abstractNumId w:val="21"/>
  </w:num>
  <w:num w:numId="45" w16cid:durableId="1785999088">
    <w:abstractNumId w:val="22"/>
  </w:num>
  <w:num w:numId="46" w16cid:durableId="1922642513">
    <w:abstractNumId w:val="14"/>
  </w:num>
  <w:num w:numId="47" w16cid:durableId="1070884277">
    <w:abstractNumId w:val="2"/>
  </w:num>
  <w:num w:numId="48" w16cid:durableId="1462192571">
    <w:abstractNumId w:val="26"/>
  </w:num>
  <w:num w:numId="49" w16cid:durableId="1516578406">
    <w:abstractNumId w:val="10"/>
  </w:num>
  <w:num w:numId="50" w16cid:durableId="244268026">
    <w:abstractNumId w:val="42"/>
  </w:num>
  <w:num w:numId="51" w16cid:durableId="533736895">
    <w:abstractNumId w:val="29"/>
  </w:num>
  <w:num w:numId="52" w16cid:durableId="1991863810">
    <w:abstractNumId w:val="23"/>
  </w:num>
  <w:num w:numId="53" w16cid:durableId="1776439012">
    <w:abstractNumId w:val="45"/>
  </w:num>
  <w:num w:numId="54" w16cid:durableId="1017384322">
    <w:abstractNumId w:val="37"/>
  </w:num>
  <w:num w:numId="55" w16cid:durableId="417870050">
    <w:abstractNumId w:val="18"/>
  </w:num>
  <w:num w:numId="56" w16cid:durableId="1086272283">
    <w:abstractNumId w:val="19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llam Nasreddine">
    <w15:presenceInfo w15:providerId="AD" w15:userId="S-1-5-21-115292082-3525338427-4284405929-81257"/>
  </w15:person>
  <w15:person w15:author="нур нур">
    <w15:presenceInfo w15:providerId="Windows Live" w15:userId="21592a32349180be"/>
  </w15:person>
  <w15:person w15:author="Laurent Ruhlmann">
    <w15:presenceInfo w15:providerId="AD" w15:userId="S-1-5-21-115292082-3525338427-4284405929-48806"/>
  </w15:person>
  <w15:person w15:author="Hallam Nasreddine [2]">
    <w15:presenceInfo w15:providerId="AD" w15:userId="S::hnasreddine@dawsoncollege.qc.ca::5649a53a-07ed-491b-ac4f-b7e7ed186c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DBC"/>
    <w:rsid w:val="000009F1"/>
    <w:rsid w:val="0001123D"/>
    <w:rsid w:val="00013C89"/>
    <w:rsid w:val="00023D02"/>
    <w:rsid w:val="00026BCF"/>
    <w:rsid w:val="00037AB0"/>
    <w:rsid w:val="00040D11"/>
    <w:rsid w:val="0004780F"/>
    <w:rsid w:val="0005635F"/>
    <w:rsid w:val="00057E4B"/>
    <w:rsid w:val="00074E20"/>
    <w:rsid w:val="000829D9"/>
    <w:rsid w:val="000843AF"/>
    <w:rsid w:val="00097210"/>
    <w:rsid w:val="000A4451"/>
    <w:rsid w:val="000C0AC7"/>
    <w:rsid w:val="000C4465"/>
    <w:rsid w:val="000C6B37"/>
    <w:rsid w:val="000D1E9C"/>
    <w:rsid w:val="000D23BD"/>
    <w:rsid w:val="000D7350"/>
    <w:rsid w:val="000E0259"/>
    <w:rsid w:val="000E175C"/>
    <w:rsid w:val="000E38E6"/>
    <w:rsid w:val="000E779E"/>
    <w:rsid w:val="000F06AC"/>
    <w:rsid w:val="000F22BF"/>
    <w:rsid w:val="000F3465"/>
    <w:rsid w:val="000F5C1F"/>
    <w:rsid w:val="00124D4D"/>
    <w:rsid w:val="00125D2D"/>
    <w:rsid w:val="00135BAE"/>
    <w:rsid w:val="00135DB5"/>
    <w:rsid w:val="0014685B"/>
    <w:rsid w:val="001508AF"/>
    <w:rsid w:val="00153131"/>
    <w:rsid w:val="001604C4"/>
    <w:rsid w:val="0016574D"/>
    <w:rsid w:val="0017019D"/>
    <w:rsid w:val="00170D12"/>
    <w:rsid w:val="001751D5"/>
    <w:rsid w:val="0017521F"/>
    <w:rsid w:val="00175393"/>
    <w:rsid w:val="001772F1"/>
    <w:rsid w:val="00185C95"/>
    <w:rsid w:val="0019495E"/>
    <w:rsid w:val="001963A6"/>
    <w:rsid w:val="001A3F02"/>
    <w:rsid w:val="001A45EF"/>
    <w:rsid w:val="001A4735"/>
    <w:rsid w:val="001B19E8"/>
    <w:rsid w:val="001B342A"/>
    <w:rsid w:val="001B393E"/>
    <w:rsid w:val="001B48AF"/>
    <w:rsid w:val="001C1E3E"/>
    <w:rsid w:val="001C222D"/>
    <w:rsid w:val="001D0199"/>
    <w:rsid w:val="001D0645"/>
    <w:rsid w:val="001D4B0C"/>
    <w:rsid w:val="001E6120"/>
    <w:rsid w:val="001E6827"/>
    <w:rsid w:val="001F3DCE"/>
    <w:rsid w:val="001F7BF9"/>
    <w:rsid w:val="00207A0B"/>
    <w:rsid w:val="00207DB6"/>
    <w:rsid w:val="00215B67"/>
    <w:rsid w:val="00220D2D"/>
    <w:rsid w:val="00223083"/>
    <w:rsid w:val="002268AA"/>
    <w:rsid w:val="002270D6"/>
    <w:rsid w:val="00234C24"/>
    <w:rsid w:val="00240C45"/>
    <w:rsid w:val="00241861"/>
    <w:rsid w:val="00244041"/>
    <w:rsid w:val="00246BA4"/>
    <w:rsid w:val="00250BD4"/>
    <w:rsid w:val="00257D0A"/>
    <w:rsid w:val="00274856"/>
    <w:rsid w:val="002878BE"/>
    <w:rsid w:val="00287F32"/>
    <w:rsid w:val="00296798"/>
    <w:rsid w:val="002A27C0"/>
    <w:rsid w:val="002A7E79"/>
    <w:rsid w:val="002B0A94"/>
    <w:rsid w:val="002C0DB7"/>
    <w:rsid w:val="002C5D55"/>
    <w:rsid w:val="002C6890"/>
    <w:rsid w:val="002D5A75"/>
    <w:rsid w:val="002E76A1"/>
    <w:rsid w:val="00316DED"/>
    <w:rsid w:val="0031796C"/>
    <w:rsid w:val="0032019C"/>
    <w:rsid w:val="0032123B"/>
    <w:rsid w:val="00321A46"/>
    <w:rsid w:val="00322135"/>
    <w:rsid w:val="00324471"/>
    <w:rsid w:val="00325C51"/>
    <w:rsid w:val="00331010"/>
    <w:rsid w:val="00336D63"/>
    <w:rsid w:val="003401B4"/>
    <w:rsid w:val="0034036F"/>
    <w:rsid w:val="003406C7"/>
    <w:rsid w:val="00340FAE"/>
    <w:rsid w:val="00343059"/>
    <w:rsid w:val="00344DD8"/>
    <w:rsid w:val="00353C29"/>
    <w:rsid w:val="00357064"/>
    <w:rsid w:val="003574D6"/>
    <w:rsid w:val="00366788"/>
    <w:rsid w:val="00372996"/>
    <w:rsid w:val="003840DF"/>
    <w:rsid w:val="003864FE"/>
    <w:rsid w:val="003B01D7"/>
    <w:rsid w:val="003C4EF2"/>
    <w:rsid w:val="003D56B1"/>
    <w:rsid w:val="003D5B2B"/>
    <w:rsid w:val="003E1F3E"/>
    <w:rsid w:val="003E54BB"/>
    <w:rsid w:val="003E6A77"/>
    <w:rsid w:val="003F410F"/>
    <w:rsid w:val="003F7ED6"/>
    <w:rsid w:val="0040394E"/>
    <w:rsid w:val="00410E43"/>
    <w:rsid w:val="004126AD"/>
    <w:rsid w:val="00414107"/>
    <w:rsid w:val="00416394"/>
    <w:rsid w:val="0042578B"/>
    <w:rsid w:val="00436490"/>
    <w:rsid w:val="0043657A"/>
    <w:rsid w:val="004427C5"/>
    <w:rsid w:val="0044358B"/>
    <w:rsid w:val="00446D5E"/>
    <w:rsid w:val="00454CEA"/>
    <w:rsid w:val="0045548B"/>
    <w:rsid w:val="00455505"/>
    <w:rsid w:val="00476861"/>
    <w:rsid w:val="004815FF"/>
    <w:rsid w:val="004850FB"/>
    <w:rsid w:val="00486C46"/>
    <w:rsid w:val="00490250"/>
    <w:rsid w:val="0049196B"/>
    <w:rsid w:val="004940E9"/>
    <w:rsid w:val="004A14E3"/>
    <w:rsid w:val="004B52D7"/>
    <w:rsid w:val="004C30F2"/>
    <w:rsid w:val="004C612B"/>
    <w:rsid w:val="004C7AFB"/>
    <w:rsid w:val="004E2AD9"/>
    <w:rsid w:val="004E4BE2"/>
    <w:rsid w:val="004E5796"/>
    <w:rsid w:val="004F5E18"/>
    <w:rsid w:val="00503FB9"/>
    <w:rsid w:val="0051029D"/>
    <w:rsid w:val="0051303F"/>
    <w:rsid w:val="005149BD"/>
    <w:rsid w:val="00515CDE"/>
    <w:rsid w:val="00542898"/>
    <w:rsid w:val="005435EE"/>
    <w:rsid w:val="0055153A"/>
    <w:rsid w:val="00556364"/>
    <w:rsid w:val="00564820"/>
    <w:rsid w:val="00567A6B"/>
    <w:rsid w:val="005747EB"/>
    <w:rsid w:val="005776CC"/>
    <w:rsid w:val="005830A0"/>
    <w:rsid w:val="00592AE4"/>
    <w:rsid w:val="00593996"/>
    <w:rsid w:val="005951B8"/>
    <w:rsid w:val="00597945"/>
    <w:rsid w:val="005A3783"/>
    <w:rsid w:val="005A635E"/>
    <w:rsid w:val="005B3778"/>
    <w:rsid w:val="005B5CE3"/>
    <w:rsid w:val="005C187C"/>
    <w:rsid w:val="005D3FB2"/>
    <w:rsid w:val="005D566F"/>
    <w:rsid w:val="005E3110"/>
    <w:rsid w:val="005F1813"/>
    <w:rsid w:val="005F4CD1"/>
    <w:rsid w:val="00610302"/>
    <w:rsid w:val="00612ACE"/>
    <w:rsid w:val="00615C72"/>
    <w:rsid w:val="006177FF"/>
    <w:rsid w:val="00617B3B"/>
    <w:rsid w:val="00634118"/>
    <w:rsid w:val="006349C6"/>
    <w:rsid w:val="006408F7"/>
    <w:rsid w:val="00645D24"/>
    <w:rsid w:val="00660F84"/>
    <w:rsid w:val="00662F09"/>
    <w:rsid w:val="00665D2C"/>
    <w:rsid w:val="0067247A"/>
    <w:rsid w:val="00683CBE"/>
    <w:rsid w:val="006850A4"/>
    <w:rsid w:val="00687AEC"/>
    <w:rsid w:val="006A0DBC"/>
    <w:rsid w:val="006A47C3"/>
    <w:rsid w:val="006A4BCD"/>
    <w:rsid w:val="006C25BA"/>
    <w:rsid w:val="006D7B6B"/>
    <w:rsid w:val="006E4CA8"/>
    <w:rsid w:val="006F2996"/>
    <w:rsid w:val="00721684"/>
    <w:rsid w:val="007256A5"/>
    <w:rsid w:val="007362F5"/>
    <w:rsid w:val="00736EFD"/>
    <w:rsid w:val="00746393"/>
    <w:rsid w:val="007521EF"/>
    <w:rsid w:val="0075518E"/>
    <w:rsid w:val="007572AC"/>
    <w:rsid w:val="00771BC2"/>
    <w:rsid w:val="007765EE"/>
    <w:rsid w:val="00784583"/>
    <w:rsid w:val="00784EB8"/>
    <w:rsid w:val="0078654B"/>
    <w:rsid w:val="00791032"/>
    <w:rsid w:val="007941E9"/>
    <w:rsid w:val="00794728"/>
    <w:rsid w:val="0079485A"/>
    <w:rsid w:val="007A1088"/>
    <w:rsid w:val="007A19DE"/>
    <w:rsid w:val="007A31AD"/>
    <w:rsid w:val="007A4FE4"/>
    <w:rsid w:val="007A5029"/>
    <w:rsid w:val="007A63D1"/>
    <w:rsid w:val="007B0502"/>
    <w:rsid w:val="007B7BBD"/>
    <w:rsid w:val="007C5CA2"/>
    <w:rsid w:val="007C687D"/>
    <w:rsid w:val="007D36AD"/>
    <w:rsid w:val="007D56CD"/>
    <w:rsid w:val="007E2EEC"/>
    <w:rsid w:val="007E5993"/>
    <w:rsid w:val="007F261F"/>
    <w:rsid w:val="007F5112"/>
    <w:rsid w:val="007F5F84"/>
    <w:rsid w:val="00806C9B"/>
    <w:rsid w:val="0081719E"/>
    <w:rsid w:val="00825276"/>
    <w:rsid w:val="00827EAD"/>
    <w:rsid w:val="00841311"/>
    <w:rsid w:val="008449A5"/>
    <w:rsid w:val="00855673"/>
    <w:rsid w:val="00855FE1"/>
    <w:rsid w:val="00860F64"/>
    <w:rsid w:val="00866098"/>
    <w:rsid w:val="00867202"/>
    <w:rsid w:val="00874DF3"/>
    <w:rsid w:val="00880290"/>
    <w:rsid w:val="008832DE"/>
    <w:rsid w:val="008954F6"/>
    <w:rsid w:val="008B3C0F"/>
    <w:rsid w:val="008D12B4"/>
    <w:rsid w:val="008E4CB4"/>
    <w:rsid w:val="008E697A"/>
    <w:rsid w:val="008E6CEC"/>
    <w:rsid w:val="008E764E"/>
    <w:rsid w:val="008F3619"/>
    <w:rsid w:val="00911814"/>
    <w:rsid w:val="009146CE"/>
    <w:rsid w:val="00931114"/>
    <w:rsid w:val="00936A8D"/>
    <w:rsid w:val="0093772D"/>
    <w:rsid w:val="00953879"/>
    <w:rsid w:val="00956D83"/>
    <w:rsid w:val="009629E3"/>
    <w:rsid w:val="00966C32"/>
    <w:rsid w:val="00966FD3"/>
    <w:rsid w:val="009A31A3"/>
    <w:rsid w:val="009A5F7A"/>
    <w:rsid w:val="009B0073"/>
    <w:rsid w:val="009B0CAF"/>
    <w:rsid w:val="009B452B"/>
    <w:rsid w:val="009B78AA"/>
    <w:rsid w:val="009B78C5"/>
    <w:rsid w:val="009C05E9"/>
    <w:rsid w:val="009C3016"/>
    <w:rsid w:val="009C3B4B"/>
    <w:rsid w:val="009D43C5"/>
    <w:rsid w:val="009D7D09"/>
    <w:rsid w:val="009E1480"/>
    <w:rsid w:val="009E588A"/>
    <w:rsid w:val="009E5D5A"/>
    <w:rsid w:val="009E7BEB"/>
    <w:rsid w:val="009F3404"/>
    <w:rsid w:val="009F4C08"/>
    <w:rsid w:val="009F58D0"/>
    <w:rsid w:val="009F737B"/>
    <w:rsid w:val="00A00B38"/>
    <w:rsid w:val="00A00EA9"/>
    <w:rsid w:val="00A04461"/>
    <w:rsid w:val="00A0518D"/>
    <w:rsid w:val="00A127F9"/>
    <w:rsid w:val="00A13296"/>
    <w:rsid w:val="00A2078F"/>
    <w:rsid w:val="00A313F1"/>
    <w:rsid w:val="00A41B16"/>
    <w:rsid w:val="00A46B60"/>
    <w:rsid w:val="00A47D01"/>
    <w:rsid w:val="00A5353F"/>
    <w:rsid w:val="00A6337D"/>
    <w:rsid w:val="00A6342A"/>
    <w:rsid w:val="00A6558A"/>
    <w:rsid w:val="00A674A2"/>
    <w:rsid w:val="00A700D2"/>
    <w:rsid w:val="00A750A5"/>
    <w:rsid w:val="00A842B1"/>
    <w:rsid w:val="00A86C6D"/>
    <w:rsid w:val="00A918E7"/>
    <w:rsid w:val="00A91F42"/>
    <w:rsid w:val="00A95FA5"/>
    <w:rsid w:val="00AB1EFE"/>
    <w:rsid w:val="00AB4A15"/>
    <w:rsid w:val="00AB6C1F"/>
    <w:rsid w:val="00AD3BAF"/>
    <w:rsid w:val="00AD49FF"/>
    <w:rsid w:val="00AD531E"/>
    <w:rsid w:val="00AE07E8"/>
    <w:rsid w:val="00AE14B6"/>
    <w:rsid w:val="00AE2B93"/>
    <w:rsid w:val="00B00028"/>
    <w:rsid w:val="00B01BF3"/>
    <w:rsid w:val="00B13E60"/>
    <w:rsid w:val="00B14461"/>
    <w:rsid w:val="00B15CE7"/>
    <w:rsid w:val="00B16000"/>
    <w:rsid w:val="00B21D63"/>
    <w:rsid w:val="00B22893"/>
    <w:rsid w:val="00B32A4B"/>
    <w:rsid w:val="00B32D68"/>
    <w:rsid w:val="00B34CFC"/>
    <w:rsid w:val="00B351AF"/>
    <w:rsid w:val="00B35EE5"/>
    <w:rsid w:val="00B4348D"/>
    <w:rsid w:val="00B43869"/>
    <w:rsid w:val="00B5550F"/>
    <w:rsid w:val="00B76489"/>
    <w:rsid w:val="00B8055E"/>
    <w:rsid w:val="00B85E44"/>
    <w:rsid w:val="00B97C6A"/>
    <w:rsid w:val="00BA0E05"/>
    <w:rsid w:val="00BA2C98"/>
    <w:rsid w:val="00BA7222"/>
    <w:rsid w:val="00BB0824"/>
    <w:rsid w:val="00BC11E0"/>
    <w:rsid w:val="00BD3D80"/>
    <w:rsid w:val="00BD5246"/>
    <w:rsid w:val="00BE469F"/>
    <w:rsid w:val="00BF1E51"/>
    <w:rsid w:val="00BF7828"/>
    <w:rsid w:val="00C019BF"/>
    <w:rsid w:val="00C10193"/>
    <w:rsid w:val="00C10962"/>
    <w:rsid w:val="00C20DC9"/>
    <w:rsid w:val="00C23B78"/>
    <w:rsid w:val="00C30419"/>
    <w:rsid w:val="00C3136B"/>
    <w:rsid w:val="00C3230B"/>
    <w:rsid w:val="00C35424"/>
    <w:rsid w:val="00C40038"/>
    <w:rsid w:val="00C41B69"/>
    <w:rsid w:val="00C450BD"/>
    <w:rsid w:val="00C51F91"/>
    <w:rsid w:val="00C53DFE"/>
    <w:rsid w:val="00C5453A"/>
    <w:rsid w:val="00C62B85"/>
    <w:rsid w:val="00C63CB9"/>
    <w:rsid w:val="00C72A5F"/>
    <w:rsid w:val="00C76027"/>
    <w:rsid w:val="00C80120"/>
    <w:rsid w:val="00C815A4"/>
    <w:rsid w:val="00C83566"/>
    <w:rsid w:val="00C84BE0"/>
    <w:rsid w:val="00CB7A04"/>
    <w:rsid w:val="00CC2F07"/>
    <w:rsid w:val="00CC7D96"/>
    <w:rsid w:val="00CD24B8"/>
    <w:rsid w:val="00CD50B5"/>
    <w:rsid w:val="00CD5665"/>
    <w:rsid w:val="00CF4C2D"/>
    <w:rsid w:val="00D15F07"/>
    <w:rsid w:val="00D221FE"/>
    <w:rsid w:val="00D22EEC"/>
    <w:rsid w:val="00D34BEF"/>
    <w:rsid w:val="00D41575"/>
    <w:rsid w:val="00D42C2B"/>
    <w:rsid w:val="00D64D2C"/>
    <w:rsid w:val="00D660F7"/>
    <w:rsid w:val="00D750DA"/>
    <w:rsid w:val="00D779CA"/>
    <w:rsid w:val="00D8542F"/>
    <w:rsid w:val="00DA47F5"/>
    <w:rsid w:val="00DA60BB"/>
    <w:rsid w:val="00DB421E"/>
    <w:rsid w:val="00DB4F1D"/>
    <w:rsid w:val="00DC2937"/>
    <w:rsid w:val="00DC6B29"/>
    <w:rsid w:val="00DD7F34"/>
    <w:rsid w:val="00DE024E"/>
    <w:rsid w:val="00DF3675"/>
    <w:rsid w:val="00DF72C8"/>
    <w:rsid w:val="00E00757"/>
    <w:rsid w:val="00E03B10"/>
    <w:rsid w:val="00E072E1"/>
    <w:rsid w:val="00E138EF"/>
    <w:rsid w:val="00E20C24"/>
    <w:rsid w:val="00E21367"/>
    <w:rsid w:val="00E3017B"/>
    <w:rsid w:val="00E32AF2"/>
    <w:rsid w:val="00E335F3"/>
    <w:rsid w:val="00E35C73"/>
    <w:rsid w:val="00E46205"/>
    <w:rsid w:val="00E4699F"/>
    <w:rsid w:val="00E56E4A"/>
    <w:rsid w:val="00E72B6F"/>
    <w:rsid w:val="00EA10F7"/>
    <w:rsid w:val="00EA1935"/>
    <w:rsid w:val="00EA1A06"/>
    <w:rsid w:val="00EA52E1"/>
    <w:rsid w:val="00EA59B3"/>
    <w:rsid w:val="00EB5BAC"/>
    <w:rsid w:val="00EC3B22"/>
    <w:rsid w:val="00EC41DA"/>
    <w:rsid w:val="00EC4C69"/>
    <w:rsid w:val="00EC58F1"/>
    <w:rsid w:val="00EC7408"/>
    <w:rsid w:val="00EC7876"/>
    <w:rsid w:val="00ED06F4"/>
    <w:rsid w:val="00ED4767"/>
    <w:rsid w:val="00EE17DE"/>
    <w:rsid w:val="00EE4FD4"/>
    <w:rsid w:val="00EF1352"/>
    <w:rsid w:val="00EF40D3"/>
    <w:rsid w:val="00EF6DE1"/>
    <w:rsid w:val="00F01539"/>
    <w:rsid w:val="00F108AC"/>
    <w:rsid w:val="00F14D5E"/>
    <w:rsid w:val="00F2546F"/>
    <w:rsid w:val="00F25882"/>
    <w:rsid w:val="00F27D74"/>
    <w:rsid w:val="00F32F3A"/>
    <w:rsid w:val="00F3497A"/>
    <w:rsid w:val="00F362FB"/>
    <w:rsid w:val="00F3701D"/>
    <w:rsid w:val="00F37089"/>
    <w:rsid w:val="00F432B1"/>
    <w:rsid w:val="00F45108"/>
    <w:rsid w:val="00F63C8D"/>
    <w:rsid w:val="00F648D9"/>
    <w:rsid w:val="00F64C25"/>
    <w:rsid w:val="00F743D1"/>
    <w:rsid w:val="00F753B5"/>
    <w:rsid w:val="00F91D09"/>
    <w:rsid w:val="00F946EE"/>
    <w:rsid w:val="00F961BF"/>
    <w:rsid w:val="00FA1540"/>
    <w:rsid w:val="00FA275A"/>
    <w:rsid w:val="00FA69E7"/>
    <w:rsid w:val="00FB1A31"/>
    <w:rsid w:val="00FB5A34"/>
    <w:rsid w:val="00FB6DA7"/>
    <w:rsid w:val="00FC282B"/>
    <w:rsid w:val="00FC4C2D"/>
    <w:rsid w:val="00FD3D43"/>
    <w:rsid w:val="00FE3C1A"/>
    <w:rsid w:val="00FF29FA"/>
    <w:rsid w:val="00FF4C7B"/>
    <w:rsid w:val="05088972"/>
    <w:rsid w:val="08405E47"/>
    <w:rsid w:val="15B57FD3"/>
    <w:rsid w:val="188B6E32"/>
    <w:rsid w:val="1B9BA98F"/>
    <w:rsid w:val="1E3B3CFD"/>
    <w:rsid w:val="1F9DAD8D"/>
    <w:rsid w:val="22023FF3"/>
    <w:rsid w:val="22352D6C"/>
    <w:rsid w:val="24711EB0"/>
    <w:rsid w:val="2A71B297"/>
    <w:rsid w:val="3177693E"/>
    <w:rsid w:val="372EEDE6"/>
    <w:rsid w:val="58048F9B"/>
    <w:rsid w:val="5A816894"/>
    <w:rsid w:val="65968E9A"/>
    <w:rsid w:val="6668AA2A"/>
    <w:rsid w:val="6A79B925"/>
    <w:rsid w:val="734C2B35"/>
    <w:rsid w:val="743ED080"/>
    <w:rsid w:val="74E7FB96"/>
    <w:rsid w:val="7733C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656C6"/>
  <w15:chartTrackingRefBased/>
  <w15:docId w15:val="{D5D137DE-250D-4723-8531-F50B731F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60"/>
    <w:pPr>
      <w:spacing w:before="120" w:after="120" w:line="240" w:lineRule="auto"/>
    </w:pPr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C3230B"/>
    <w:pPr>
      <w:keepNext/>
      <w:keepLines/>
      <w:numPr>
        <w:numId w:val="22"/>
      </w:numPr>
      <w:spacing w:before="240" w:after="0"/>
      <w:ind w:left="36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30B"/>
    <w:pPr>
      <w:keepNext/>
      <w:keepLines/>
      <w:spacing w:before="160"/>
      <w:outlineLvl w:val="1"/>
    </w:pPr>
    <w:rPr>
      <w:b/>
      <w:bCs/>
      <w:sz w:val="28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0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70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0DBC"/>
    <w:pPr>
      <w:ind w:left="720"/>
      <w:contextualSpacing/>
    </w:pPr>
    <w:rPr>
      <w:lang w:val="en-US"/>
    </w:rPr>
  </w:style>
  <w:style w:type="character" w:styleId="Lienhypertexte">
    <w:name w:val="Hyperlink"/>
    <w:basedOn w:val="Policepardfaut"/>
    <w:uiPriority w:val="99"/>
    <w:unhideWhenUsed/>
    <w:rsid w:val="006A0DBC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A0DB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3230B"/>
    <w:rPr>
      <w:rFonts w:ascii="Verdana" w:eastAsiaTheme="majorEastAsia" w:hAnsi="Verdana" w:cstheme="majorBidi"/>
      <w:b/>
      <w:bCs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3230B"/>
    <w:rPr>
      <w:rFonts w:ascii="Verdana" w:hAnsi="Verdana"/>
      <w:b/>
      <w:bCs/>
      <w:sz w:val="28"/>
      <w:szCs w:val="30"/>
    </w:rPr>
  </w:style>
  <w:style w:type="paragraph" w:styleId="NormalWeb">
    <w:name w:val="Normal (Web)"/>
    <w:basedOn w:val="Normal"/>
    <w:uiPriority w:val="99"/>
    <w:unhideWhenUsed/>
    <w:rsid w:val="00135B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6558A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BA0E05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097210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83566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83566"/>
  </w:style>
  <w:style w:type="paragraph" w:styleId="Pieddepage">
    <w:name w:val="footer"/>
    <w:basedOn w:val="Normal"/>
    <w:link w:val="PieddepageCar"/>
    <w:uiPriority w:val="99"/>
    <w:unhideWhenUsed/>
    <w:rsid w:val="00C83566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83566"/>
  </w:style>
  <w:style w:type="paragraph" w:styleId="Sous-titre">
    <w:name w:val="Subtitle"/>
    <w:basedOn w:val="Normal"/>
    <w:next w:val="Normal"/>
    <w:link w:val="Sous-titreCar"/>
    <w:uiPriority w:val="11"/>
    <w:qFormat/>
    <w:rsid w:val="004850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850FB"/>
    <w:rPr>
      <w:rFonts w:eastAsiaTheme="minorEastAsia"/>
      <w:color w:val="5A5A5A" w:themeColor="text1" w:themeTint="A5"/>
      <w:spacing w:val="15"/>
    </w:rPr>
  </w:style>
  <w:style w:type="character" w:styleId="Marquedecommentaire">
    <w:name w:val="annotation reference"/>
    <w:basedOn w:val="Policepardfaut"/>
    <w:uiPriority w:val="99"/>
    <w:semiHidden/>
    <w:unhideWhenUsed/>
    <w:rsid w:val="00B21D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21D6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21D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1D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1D6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D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D63"/>
    <w:rPr>
      <w:rFonts w:ascii="Segoe UI" w:hAnsi="Segoe UI" w:cs="Segoe U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6850A4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850A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850A4"/>
    <w:rPr>
      <w:vertAlign w:val="superscript"/>
    </w:rPr>
  </w:style>
  <w:style w:type="table" w:styleId="Grilledutableau">
    <w:name w:val="Table Grid"/>
    <w:basedOn w:val="TableauNormal"/>
    <w:uiPriority w:val="39"/>
    <w:rsid w:val="0012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C35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2-Accentuation3">
    <w:name w:val="Grid Table 2 Accent 3"/>
    <w:basedOn w:val="TableauNormal"/>
    <w:uiPriority w:val="47"/>
    <w:rsid w:val="00C3542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detabledesmatires">
    <w:name w:val="TOC Heading"/>
    <w:basedOn w:val="TM1"/>
    <w:next w:val="Normal"/>
    <w:uiPriority w:val="39"/>
    <w:unhideWhenUsed/>
    <w:qFormat/>
    <w:rsid w:val="00EC7408"/>
    <w:pPr>
      <w:tabs>
        <w:tab w:val="right" w:leader="dot" w:pos="9350"/>
      </w:tabs>
    </w:pPr>
    <w:rPr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A700D2"/>
    <w:pPr>
      <w:spacing w:before="0" w:after="0"/>
      <w:ind w:left="220"/>
    </w:pPr>
    <w:rPr>
      <w:rFonts w:asciiTheme="minorHAnsi" w:hAnsiTheme="minorHAnsi" w:cs="Times New Roman"/>
      <w:smallCaps/>
      <w:sz w:val="20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A700D2"/>
    <w:rPr>
      <w:rFonts w:asciiTheme="minorHAnsi" w:hAnsiTheme="minorHAnsi" w:cs="Times New Roman"/>
      <w:b/>
      <w:bCs/>
      <w: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700D2"/>
    <w:pPr>
      <w:spacing w:before="0" w:after="0"/>
      <w:ind w:left="440"/>
    </w:pPr>
    <w:rPr>
      <w:rFonts w:asciiTheme="minorHAnsi" w:hAnsiTheme="minorHAnsi" w:cs="Times New Roman"/>
      <w:i/>
      <w:iCs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700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vision">
    <w:name w:val="Revision"/>
    <w:hidden/>
    <w:uiPriority w:val="99"/>
    <w:semiHidden/>
    <w:rsid w:val="00827EAD"/>
    <w:pPr>
      <w:spacing w:after="0" w:line="240" w:lineRule="auto"/>
    </w:pPr>
    <w:rPr>
      <w:rFonts w:ascii="Verdana" w:hAnsi="Verdana"/>
    </w:rPr>
  </w:style>
  <w:style w:type="paragraph" w:styleId="TM4">
    <w:name w:val="toc 4"/>
    <w:basedOn w:val="Normal"/>
    <w:next w:val="Normal"/>
    <w:autoRedefine/>
    <w:uiPriority w:val="39"/>
    <w:unhideWhenUsed/>
    <w:rsid w:val="008D12B4"/>
    <w:pPr>
      <w:spacing w:before="0" w:after="0"/>
      <w:ind w:left="660"/>
    </w:pPr>
    <w:rPr>
      <w:rFonts w:asciiTheme="minorHAnsi" w:hAnsiTheme="minorHAnsi" w:cs="Times New Roman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8D12B4"/>
    <w:pPr>
      <w:spacing w:before="0" w:after="0"/>
      <w:ind w:left="880"/>
    </w:pPr>
    <w:rPr>
      <w:rFonts w:asciiTheme="minorHAnsi" w:hAnsiTheme="minorHAnsi" w:cs="Times New Roman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8D12B4"/>
    <w:pPr>
      <w:spacing w:before="0" w:after="0"/>
      <w:ind w:left="1100"/>
    </w:pPr>
    <w:rPr>
      <w:rFonts w:asciiTheme="minorHAnsi" w:hAnsiTheme="minorHAnsi" w:cs="Times New Roman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8D12B4"/>
    <w:pPr>
      <w:spacing w:before="0" w:after="0"/>
      <w:ind w:left="1320"/>
    </w:pPr>
    <w:rPr>
      <w:rFonts w:asciiTheme="minorHAnsi" w:hAnsiTheme="minorHAnsi" w:cs="Times New Roman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8D12B4"/>
    <w:pPr>
      <w:spacing w:before="0" w:after="0"/>
      <w:ind w:left="1540"/>
    </w:pPr>
    <w:rPr>
      <w:rFonts w:asciiTheme="minorHAnsi" w:hAnsiTheme="minorHAnsi" w:cs="Times New Roman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8D12B4"/>
    <w:pPr>
      <w:spacing w:before="0" w:after="0"/>
      <w:ind w:left="1760"/>
    </w:pPr>
    <w:rPr>
      <w:rFonts w:asciiTheme="minorHAnsi" w:hAnsiTheme="minorHAnsi" w:cs="Times New Roman"/>
      <w:sz w:val="18"/>
      <w:szCs w:val="21"/>
    </w:rPr>
  </w:style>
  <w:style w:type="character" w:customStyle="1" w:styleId="markedcontent">
    <w:name w:val="markedcontent"/>
    <w:basedOn w:val="Policepardfaut"/>
    <w:rsid w:val="00BA2C98"/>
  </w:style>
  <w:style w:type="character" w:styleId="Mentionnonrsolue">
    <w:name w:val="Unresolved Mention"/>
    <w:basedOn w:val="Policepardfaut"/>
    <w:uiPriority w:val="99"/>
    <w:semiHidden/>
    <w:unhideWhenUsed/>
    <w:rsid w:val="001A4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6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4677D88CDA0440B7877375D22A2C83" ma:contentTypeVersion="13" ma:contentTypeDescription="Create a new document." ma:contentTypeScope="" ma:versionID="67fa6ebccbafb4c7e84adc63150b3d54">
  <xsd:schema xmlns:xsd="http://www.w3.org/2001/XMLSchema" xmlns:xs="http://www.w3.org/2001/XMLSchema" xmlns:p="http://schemas.microsoft.com/office/2006/metadata/properties" xmlns:ns3="d9365c0e-affc-4cc1-bbc7-d455efab31d8" xmlns:ns4="4ab8aa4e-9f6e-41c4-840b-a476252f2010" targetNamespace="http://schemas.microsoft.com/office/2006/metadata/properties" ma:root="true" ma:fieldsID="e1c5787190697621f7a3efa1962141fc" ns3:_="" ns4:_="">
    <xsd:import namespace="d9365c0e-affc-4cc1-bbc7-d455efab31d8"/>
    <xsd:import namespace="4ab8aa4e-9f6e-41c4-840b-a476252f20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65c0e-affc-4cc1-bbc7-d455efab3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8aa4e-9f6e-41c4-840b-a476252f20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E17E11-54CE-4042-B0F0-F1E35E32F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84DA37-746E-4ED6-9599-D05DD09F7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65c0e-affc-4cc1-bbc7-d455efab31d8"/>
    <ds:schemaRef ds:uri="4ab8aa4e-9f6e-41c4-840b-a476252f20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AEE268-569A-450C-B503-C900751377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9E8F74-8A88-444E-9742-259FEE131A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3489</Words>
  <Characters>19190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Hallam Nasreddine</dc:creator>
  <cp:keywords/>
  <dc:description/>
  <cp:lastModifiedBy>нур нур</cp:lastModifiedBy>
  <cp:revision>111</cp:revision>
  <cp:lastPrinted>2022-04-04T17:36:00Z</cp:lastPrinted>
  <dcterms:created xsi:type="dcterms:W3CDTF">2022-04-04T20:32:00Z</dcterms:created>
  <dcterms:modified xsi:type="dcterms:W3CDTF">2022-04-12T19:36:00Z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0x010100944677D88CDA0440B7877375D22A2C83</vt:lpwstr>
  </property>
</Properties>
</file>